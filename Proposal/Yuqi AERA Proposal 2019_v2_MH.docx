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3E72" w14:textId="52F96A5E" w:rsidR="004B23EE" w:rsidRDefault="004B23EE" w:rsidP="0061384C">
      <w:pPr>
        <w:jc w:val="center"/>
        <w:rPr>
          <w:b/>
          <w:noProof/>
        </w:rPr>
      </w:pPr>
      <w:r>
        <w:rPr>
          <w:b/>
          <w:noProof/>
        </w:rPr>
        <w:t xml:space="preserve">Who overclaims? An analysis of PISA 2012 </w:t>
      </w:r>
      <w:commentRangeStart w:id="0"/>
      <w:r>
        <w:rPr>
          <w:b/>
          <w:noProof/>
        </w:rPr>
        <w:t>data</w:t>
      </w:r>
      <w:commentRangeEnd w:id="0"/>
      <w:r w:rsidR="00EC4F23">
        <w:rPr>
          <w:rStyle w:val="CommentReference"/>
        </w:rPr>
        <w:commentReference w:id="0"/>
      </w:r>
      <w:ins w:id="1" w:author="Hahn, Martin" w:date="2018-07-20T22:02:00Z">
        <w:r w:rsidR="00155B2A">
          <w:rPr>
            <w:b/>
            <w:noProof/>
          </w:rPr>
          <w:t xml:space="preserve"> </w:t>
        </w:r>
      </w:ins>
    </w:p>
    <w:p w14:paraId="5570C68A" w14:textId="3B79FA81" w:rsidR="003B3540" w:rsidRPr="00B16F68" w:rsidRDefault="003B3540" w:rsidP="003B3540">
      <w:pPr>
        <w:pStyle w:val="Heading1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>Objectives</w:t>
      </w:r>
    </w:p>
    <w:p w14:paraId="01DFABAA" w14:textId="5283B36C" w:rsidR="009E6EFD" w:rsidRDefault="00D52E7D" w:rsidP="00B7289C">
      <w:pPr>
        <w:spacing w:before="120" w:after="120"/>
        <w:rPr>
          <w:rFonts w:eastAsia="Times New Roman"/>
        </w:rPr>
      </w:pPr>
      <w:r w:rsidRPr="00B16F68">
        <w:rPr>
          <w:rFonts w:eastAsia="Times New Roman"/>
        </w:rPr>
        <w:t xml:space="preserve">Comparing the United States with </w:t>
      </w:r>
      <w:r w:rsidR="007C2E4D">
        <w:rPr>
          <w:rFonts w:eastAsia="Times New Roman"/>
        </w:rPr>
        <w:t>63</w:t>
      </w:r>
      <w:r w:rsidRPr="00B16F68">
        <w:rPr>
          <w:rFonts w:eastAsia="Times New Roman"/>
        </w:rPr>
        <w:t xml:space="preserve"> other education s</w:t>
      </w:r>
      <w:r w:rsidR="0058188C">
        <w:rPr>
          <w:rFonts w:eastAsia="Times New Roman"/>
        </w:rPr>
        <w:t xml:space="preserve">ystems that participated in </w:t>
      </w:r>
      <w:r w:rsidRPr="00B16F68">
        <w:rPr>
          <w:rFonts w:eastAsia="Times New Roman"/>
        </w:rPr>
        <w:t xml:space="preserve">the </w:t>
      </w:r>
      <w:r>
        <w:rPr>
          <w:rFonts w:eastAsia="Times New Roman"/>
        </w:rPr>
        <w:t>2012</w:t>
      </w:r>
      <w:r w:rsidRPr="00B16F68">
        <w:rPr>
          <w:rFonts w:eastAsia="Times New Roman"/>
        </w:rPr>
        <w:t xml:space="preserve"> Program for International Student Assessment (PISA), this </w:t>
      </w:r>
      <w:r w:rsidR="00AC07C4">
        <w:rPr>
          <w:rFonts w:eastAsia="Times New Roman"/>
        </w:rPr>
        <w:t>study</w:t>
      </w:r>
      <w:r w:rsidR="00AC07C4" w:rsidRPr="00B16F68">
        <w:rPr>
          <w:rFonts w:eastAsia="Times New Roman"/>
        </w:rPr>
        <w:t xml:space="preserve"> </w:t>
      </w:r>
      <w:r w:rsidR="00720479">
        <w:rPr>
          <w:rFonts w:eastAsia="Times New Roman"/>
        </w:rPr>
        <w:t>examines the background questionnaire item</w:t>
      </w:r>
      <w:r w:rsidR="00C96A33">
        <w:rPr>
          <w:rFonts w:eastAsia="Times New Roman"/>
        </w:rPr>
        <w:t>s</w:t>
      </w:r>
      <w:r w:rsidR="00720479">
        <w:rPr>
          <w:rFonts w:eastAsia="Times New Roman"/>
        </w:rPr>
        <w:t xml:space="preserve"> designed to </w:t>
      </w:r>
      <w:r w:rsidR="00AC07C4">
        <w:rPr>
          <w:rFonts w:eastAsia="Times New Roman"/>
        </w:rPr>
        <w:t xml:space="preserve">measure </w:t>
      </w:r>
      <w:r w:rsidR="00720479">
        <w:rPr>
          <w:rFonts w:eastAsia="Times New Roman"/>
        </w:rPr>
        <w:t xml:space="preserve">students’ </w:t>
      </w:r>
      <w:r w:rsidR="00C96A33">
        <w:rPr>
          <w:rFonts w:eastAsia="Times New Roman"/>
        </w:rPr>
        <w:t>tendency to overstate what they know</w:t>
      </w:r>
      <w:r w:rsidR="00720479">
        <w:rPr>
          <w:rFonts w:eastAsia="Times New Roman"/>
        </w:rPr>
        <w:t xml:space="preserve">. </w:t>
      </w:r>
      <w:proofErr w:type="gramStart"/>
      <w:r w:rsidR="00385694">
        <w:rPr>
          <w:rFonts w:eastAsia="Times New Roman"/>
        </w:rPr>
        <w:t>In particular, this</w:t>
      </w:r>
      <w:proofErr w:type="gramEnd"/>
      <w:r w:rsidR="00385694">
        <w:rPr>
          <w:rFonts w:eastAsia="Times New Roman"/>
        </w:rPr>
        <w:t xml:space="preserve"> </w:t>
      </w:r>
      <w:r w:rsidR="00AC07C4">
        <w:rPr>
          <w:rFonts w:eastAsia="Times New Roman"/>
        </w:rPr>
        <w:t>study</w:t>
      </w:r>
      <w:r w:rsidR="00AC07C4" w:rsidRPr="00B16F68">
        <w:rPr>
          <w:rFonts w:eastAsia="Times New Roman"/>
        </w:rPr>
        <w:t xml:space="preserve"> </w:t>
      </w:r>
      <w:r w:rsidRPr="00B16F68">
        <w:rPr>
          <w:rFonts w:eastAsia="Times New Roman"/>
        </w:rPr>
        <w:t xml:space="preserve">(a) </w:t>
      </w:r>
      <w:r w:rsidR="00382B76">
        <w:rPr>
          <w:rFonts w:eastAsia="Times New Roman"/>
        </w:rPr>
        <w:t>explores</w:t>
      </w:r>
      <w:r w:rsidR="00385694">
        <w:rPr>
          <w:rFonts w:eastAsia="Times New Roman"/>
        </w:rPr>
        <w:t xml:space="preserve"> students’ tendency to </w:t>
      </w:r>
      <w:r w:rsidR="009F7F95" w:rsidRPr="00213614">
        <w:rPr>
          <w:rFonts w:eastAsia="Times New Roman"/>
          <w:noProof/>
        </w:rPr>
        <w:t>overclaim</w:t>
      </w:r>
      <w:r w:rsidR="00385694">
        <w:rPr>
          <w:rFonts w:eastAsia="Times New Roman"/>
        </w:rPr>
        <w:t xml:space="preserve"> their familiarity </w:t>
      </w:r>
      <w:del w:id="2" w:author="Hahn, Martin" w:date="2018-07-20T21:43:00Z">
        <w:r w:rsidR="00385694" w:rsidDel="00512271">
          <w:rPr>
            <w:rFonts w:eastAsia="Times New Roman"/>
          </w:rPr>
          <w:delText xml:space="preserve">to </w:delText>
        </w:r>
      </w:del>
      <w:ins w:id="3" w:author="Hahn, Martin" w:date="2018-07-20T21:43:00Z">
        <w:r w:rsidR="00512271">
          <w:rPr>
            <w:rFonts w:eastAsia="Times New Roman"/>
          </w:rPr>
          <w:t xml:space="preserve">with </w:t>
        </w:r>
      </w:ins>
      <w:r w:rsidR="00385694">
        <w:rPr>
          <w:rFonts w:eastAsia="Times New Roman"/>
        </w:rPr>
        <w:t xml:space="preserve">mathematics concepts </w:t>
      </w:r>
      <w:r w:rsidRPr="00B16F68">
        <w:rPr>
          <w:rFonts w:eastAsia="Times New Roman"/>
        </w:rPr>
        <w:t xml:space="preserve">across participating education systems, (b) </w:t>
      </w:r>
      <w:r w:rsidR="00720479">
        <w:rPr>
          <w:rFonts w:eastAsia="Times New Roman"/>
        </w:rPr>
        <w:t>attempts to</w:t>
      </w:r>
      <w:r w:rsidR="00385694">
        <w:rPr>
          <w:rFonts w:eastAsia="Times New Roman"/>
        </w:rPr>
        <w:t xml:space="preserve"> adjust </w:t>
      </w:r>
      <w:del w:id="4" w:author="Hahn, Martin" w:date="2018-07-23T10:30:00Z">
        <w:r w:rsidR="00385694" w:rsidDel="00410988">
          <w:rPr>
            <w:rFonts w:eastAsia="Times New Roman"/>
          </w:rPr>
          <w:delText xml:space="preserve">such </w:delText>
        </w:r>
      </w:del>
      <w:r w:rsidR="00071E23">
        <w:rPr>
          <w:rFonts w:eastAsia="Times New Roman"/>
        </w:rPr>
        <w:t>over-claiming</w:t>
      </w:r>
      <w:r w:rsidR="00385694">
        <w:rPr>
          <w:rFonts w:eastAsia="Times New Roman"/>
        </w:rPr>
        <w:t xml:space="preserve"> </w:t>
      </w:r>
      <w:r w:rsidR="00720479">
        <w:rPr>
          <w:rFonts w:eastAsia="Times New Roman"/>
        </w:rPr>
        <w:t xml:space="preserve">response </w:t>
      </w:r>
      <w:r w:rsidR="00385694">
        <w:rPr>
          <w:rFonts w:eastAsia="Times New Roman"/>
        </w:rPr>
        <w:t>pattern</w:t>
      </w:r>
      <w:ins w:id="5" w:author="Hahn, Martin" w:date="2018-07-20T22:00:00Z">
        <w:r w:rsidR="00155B2A">
          <w:rPr>
            <w:rFonts w:eastAsia="Times New Roman"/>
          </w:rPr>
          <w:t>s</w:t>
        </w:r>
      </w:ins>
      <w:r w:rsidR="00385694">
        <w:rPr>
          <w:rFonts w:eastAsia="Times New Roman"/>
        </w:rPr>
        <w:t xml:space="preserve">, (c) </w:t>
      </w:r>
      <w:r w:rsidR="00C96A33">
        <w:rPr>
          <w:rFonts w:eastAsia="Times New Roman"/>
        </w:rPr>
        <w:t>i</w:t>
      </w:r>
      <w:r w:rsidR="004B23EE">
        <w:rPr>
          <w:rFonts w:eastAsia="Times New Roman"/>
        </w:rPr>
        <w:t>dentifies student subgroups</w:t>
      </w:r>
      <w:r w:rsidR="00C96A33">
        <w:rPr>
          <w:rFonts w:eastAsia="Times New Roman"/>
        </w:rPr>
        <w:t xml:space="preserve"> </w:t>
      </w:r>
      <w:r w:rsidR="00382B76">
        <w:rPr>
          <w:rFonts w:eastAsia="Times New Roman"/>
        </w:rPr>
        <w:t>based on their response patterns,</w:t>
      </w:r>
      <w:r w:rsidR="00C96A33">
        <w:rPr>
          <w:rFonts w:eastAsia="Times New Roman"/>
        </w:rPr>
        <w:t xml:space="preserve"> and </w:t>
      </w:r>
      <w:r w:rsidR="00382B76">
        <w:rPr>
          <w:rFonts w:eastAsia="Times New Roman"/>
        </w:rPr>
        <w:t xml:space="preserve">(d) </w:t>
      </w:r>
      <w:r w:rsidR="004B23EE">
        <w:t xml:space="preserve">examines the relationship between students’ overclaiming patterns and their mathematics </w:t>
      </w:r>
      <w:commentRangeStart w:id="6"/>
      <w:r w:rsidR="004B23EE">
        <w:t>performance</w:t>
      </w:r>
      <w:commentRangeEnd w:id="6"/>
      <w:r w:rsidR="00857EC2">
        <w:rPr>
          <w:rStyle w:val="CommentReference"/>
        </w:rPr>
        <w:commentReference w:id="6"/>
      </w:r>
      <w:r w:rsidR="004B23EE">
        <w:t>.</w:t>
      </w:r>
    </w:p>
    <w:p w14:paraId="2356A6DF" w14:textId="66DF2369" w:rsidR="003B3540" w:rsidRPr="003B3540" w:rsidRDefault="003B3540" w:rsidP="003B3540">
      <w:pPr>
        <w:pStyle w:val="Heading1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>Perspectives and Theoretical Framework</w:t>
      </w:r>
    </w:p>
    <w:p w14:paraId="0F2ABEF3" w14:textId="3A0D0B17" w:rsidR="00A16CAC" w:rsidRDefault="00213614" w:rsidP="00B7289C">
      <w:pPr>
        <w:spacing w:before="120" w:after="120"/>
      </w:pPr>
      <w:r>
        <w:rPr>
          <w:noProof/>
        </w:rPr>
        <w:t>The s</w:t>
      </w:r>
      <w:r w:rsidR="003E5864" w:rsidRPr="00213614">
        <w:rPr>
          <w:noProof/>
        </w:rPr>
        <w:t>elf-report</w:t>
      </w:r>
      <w:r w:rsidR="00DC0027" w:rsidRPr="00213614">
        <w:rPr>
          <w:noProof/>
        </w:rPr>
        <w:t>ed</w:t>
      </w:r>
      <w:r w:rsidR="00DC0027">
        <w:t xml:space="preserve"> Likert scale</w:t>
      </w:r>
      <w:r w:rsidR="003E5864">
        <w:t xml:space="preserve"> is commonly </w:t>
      </w:r>
      <w:r w:rsidR="00F16BFF">
        <w:t xml:space="preserve">used in </w:t>
      </w:r>
      <w:r w:rsidR="003E5864">
        <w:t xml:space="preserve">social science </w:t>
      </w:r>
      <w:r w:rsidR="00F16BFF">
        <w:t>research</w:t>
      </w:r>
      <w:r w:rsidR="00E31DBD">
        <w:t xml:space="preserve"> to understand </w:t>
      </w:r>
      <w:del w:id="7" w:author="Hahn, Martin" w:date="2018-07-20T22:03:00Z">
        <w:r w:rsidDel="00C56B63">
          <w:delText xml:space="preserve">the </w:delText>
        </w:r>
      </w:del>
      <w:r w:rsidR="00E31DBD" w:rsidRPr="00213614">
        <w:rPr>
          <w:noProof/>
        </w:rPr>
        <w:t>participants’</w:t>
      </w:r>
      <w:r w:rsidR="00E31DBD">
        <w:t xml:space="preserve"> </w:t>
      </w:r>
      <w:r w:rsidR="003A07AB">
        <w:t>attitude</w:t>
      </w:r>
      <w:ins w:id="8" w:author="Hahn, Martin" w:date="2018-07-20T22:03:00Z">
        <w:r w:rsidR="00C56B63">
          <w:t>s</w:t>
        </w:r>
      </w:ins>
      <w:r w:rsidR="003A07AB">
        <w:t xml:space="preserve"> or belief</w:t>
      </w:r>
      <w:ins w:id="9" w:author="Hahn, Martin" w:date="2018-07-20T22:03:00Z">
        <w:r w:rsidR="00C56B63">
          <w:t>s</w:t>
        </w:r>
      </w:ins>
      <w:r w:rsidR="003A07AB">
        <w:t xml:space="preserve"> </w:t>
      </w:r>
      <w:r w:rsidR="00447510">
        <w:t>in</w:t>
      </w:r>
      <w:r w:rsidR="003A07AB">
        <w:t xml:space="preserve"> the topic of interest</w:t>
      </w:r>
      <w:sdt>
        <w:sdtPr>
          <w:id w:val="-753583244"/>
          <w:citation/>
        </w:sdtPr>
        <w:sdtContent>
          <w:r w:rsidR="00DF38FB">
            <w:fldChar w:fldCharType="begin"/>
          </w:r>
          <w:r w:rsidR="0036126A">
            <w:instrText xml:space="preserve">CITATION Bea00 \l 1033 </w:instrText>
          </w:r>
          <w:r w:rsidR="00DF38FB">
            <w:fldChar w:fldCharType="separate"/>
          </w:r>
          <w:r w:rsidR="004B23EE">
            <w:rPr>
              <w:noProof/>
            </w:rPr>
            <w:t xml:space="preserve"> (Beaton, et al. 2000)</w:t>
          </w:r>
          <w:r w:rsidR="00DF38FB">
            <w:fldChar w:fldCharType="end"/>
          </w:r>
        </w:sdtContent>
      </w:sdt>
      <w:r w:rsidR="00763F13">
        <w:t>.</w:t>
      </w:r>
      <w:r w:rsidR="00913FF4">
        <w:t xml:space="preserve"> </w:t>
      </w:r>
      <w:del w:id="10" w:author="Hahn, Martin" w:date="2018-07-20T22:05:00Z">
        <w:r w:rsidR="00F16BFF" w:rsidDel="00C56B63">
          <w:delText>It is of no exception i</w:delText>
        </w:r>
        <w:r w:rsidR="00913FF4" w:rsidDel="00C56B63">
          <w:delText>n l</w:delText>
        </w:r>
      </w:del>
      <w:ins w:id="11" w:author="Hahn, Martin" w:date="2018-07-20T22:05:00Z">
        <w:r w:rsidR="00C56B63">
          <w:t>L</w:t>
        </w:r>
      </w:ins>
      <w:r w:rsidR="00426CE3" w:rsidRPr="00426CE3">
        <w:t xml:space="preserve">arge-scale international </w:t>
      </w:r>
      <w:r w:rsidR="00913FF4">
        <w:t>studies</w:t>
      </w:r>
      <w:r w:rsidR="007964FC">
        <w:t xml:space="preserve"> such as </w:t>
      </w:r>
      <w:ins w:id="12" w:author="Hahn, Martin" w:date="2018-07-20T22:05:00Z">
        <w:r w:rsidR="00C56B63">
          <w:t xml:space="preserve">the Program for International Student </w:t>
        </w:r>
        <w:r w:rsidR="00C56B63" w:rsidRPr="00F6190A">
          <w:t>Assessment (</w:t>
        </w:r>
      </w:ins>
      <w:r w:rsidR="007964FC" w:rsidRPr="00857EC2">
        <w:t>PISA</w:t>
      </w:r>
      <w:ins w:id="13" w:author="Hahn, Martin" w:date="2018-07-20T22:06:00Z">
        <w:r w:rsidR="00C56B63" w:rsidRPr="00857EC2">
          <w:t>) are no exception: they</w:t>
        </w:r>
      </w:ins>
      <w:del w:id="14" w:author="Hahn, Martin" w:date="2018-07-20T22:06:00Z">
        <w:r w:rsidR="00763F13" w:rsidRPr="00857EC2" w:rsidDel="00C56B63">
          <w:delText>, which</w:delText>
        </w:r>
      </w:del>
      <w:r w:rsidR="005B4F1D" w:rsidRPr="00857EC2">
        <w:t xml:space="preserve"> </w:t>
      </w:r>
      <w:r w:rsidR="00701251" w:rsidRPr="00857EC2">
        <w:t>provide</w:t>
      </w:r>
      <w:r w:rsidR="005B4F1D" w:rsidRPr="00857EC2">
        <w:t xml:space="preserve"> not only students’ assessment data on various subject</w:t>
      </w:r>
      <w:r w:rsidR="00701251" w:rsidRPr="00410988">
        <w:t>s</w:t>
      </w:r>
      <w:r w:rsidR="005B4F1D" w:rsidRPr="00410988">
        <w:t xml:space="preserve">, but also responses to a series of </w:t>
      </w:r>
      <w:r w:rsidR="00447510" w:rsidRPr="00410988">
        <w:t xml:space="preserve">self-reported </w:t>
      </w:r>
      <w:r w:rsidR="006F4EA3" w:rsidRPr="00410988">
        <w:t xml:space="preserve">Likert scale </w:t>
      </w:r>
      <w:r w:rsidR="005B4F1D" w:rsidRPr="00410988">
        <w:t>background questionnaire</w:t>
      </w:r>
      <w:del w:id="15" w:author="Hahn, Martin" w:date="2018-07-20T22:06:00Z">
        <w:r w:rsidR="005B4F1D" w:rsidRPr="00410988" w:rsidDel="00C56B63">
          <w:delText>s</w:delText>
        </w:r>
      </w:del>
      <w:ins w:id="16" w:author="Hahn, Martin" w:date="2018-07-20T22:06:00Z">
        <w:r w:rsidR="00C56B63" w:rsidRPr="005D2D1A">
          <w:rPr>
            <w:rPrChange w:id="17" w:author="Hahn, Martin" w:date="2018-07-23T10:07:00Z">
              <w:rPr/>
            </w:rPrChange>
          </w:rPr>
          <w:t xml:space="preserve"> items</w:t>
        </w:r>
      </w:ins>
      <w:r w:rsidR="005B4F1D" w:rsidRPr="005D2D1A">
        <w:rPr>
          <w:rPrChange w:id="18" w:author="Hahn, Martin" w:date="2018-07-23T10:07:00Z">
            <w:rPr/>
          </w:rPrChange>
        </w:rPr>
        <w:t xml:space="preserve"> from</w:t>
      </w:r>
      <w:r w:rsidR="005B4F1D">
        <w:t xml:space="preserve"> students, </w:t>
      </w:r>
      <w:r w:rsidR="00CC1015">
        <w:t>parents, teachers, and school principals</w:t>
      </w:r>
      <w:r w:rsidR="00701251">
        <w:t xml:space="preserve">. The relationship between the assessment data and the background questionnaire data </w:t>
      </w:r>
      <w:del w:id="19" w:author="Hahn, Martin" w:date="2018-07-20T22:07:00Z">
        <w:r w:rsidR="00701251" w:rsidDel="00C56B63">
          <w:delText xml:space="preserve">are </w:delText>
        </w:r>
      </w:del>
      <w:ins w:id="20" w:author="Hahn, Martin" w:date="2018-07-20T22:07:00Z">
        <w:r w:rsidR="00C56B63">
          <w:t xml:space="preserve">is </w:t>
        </w:r>
      </w:ins>
      <w:r w:rsidR="00447510">
        <w:t>explored</w:t>
      </w:r>
      <w:r w:rsidR="00701251">
        <w:t xml:space="preserve"> </w:t>
      </w:r>
      <w:r w:rsidR="008F5A5C">
        <w:t>in</w:t>
      </w:r>
      <w:r w:rsidR="00701251">
        <w:t xml:space="preserve"> </w:t>
      </w:r>
      <w:r>
        <w:rPr>
          <w:noProof/>
        </w:rPr>
        <w:t>a wide range of</w:t>
      </w:r>
      <w:r w:rsidR="00447510">
        <w:t xml:space="preserve"> cross-cultural research</w:t>
      </w:r>
      <w:sdt>
        <w:sdtPr>
          <w:rPr>
            <w:rFonts w:hint="eastAsia"/>
          </w:rPr>
          <w:id w:val="-33269087"/>
          <w:citation/>
        </w:sdtPr>
        <w:sdtContent>
          <w:r w:rsidR="00C646FE">
            <w:fldChar w:fldCharType="begin"/>
          </w:r>
          <w:r w:rsidR="0036126A">
            <w:instrText xml:space="preserve">CITATION Tom \m Sue17 \m Haa05 \l 1033 </w:instrText>
          </w:r>
          <w:r w:rsidR="00C646FE">
            <w:fldChar w:fldCharType="separate"/>
          </w:r>
          <w:r w:rsidR="004B23EE">
            <w:rPr>
              <w:noProof/>
            </w:rPr>
            <w:t xml:space="preserve"> (Loveless 2017, Thomson, Bortoli and Underwood 2017, Haahr, et al. 2005)</w:t>
          </w:r>
          <w:r w:rsidR="00C646FE">
            <w:fldChar w:fldCharType="end"/>
          </w:r>
        </w:sdtContent>
      </w:sdt>
      <w:r w:rsidR="00E7298F">
        <w:t>.</w:t>
      </w:r>
      <w:r w:rsidR="00F6190A">
        <w:rPr>
          <w:rStyle w:val="CommentReference"/>
        </w:rPr>
        <w:commentReference w:id="21"/>
      </w:r>
    </w:p>
    <w:p w14:paraId="5F7B4D51" w14:textId="792B44A9" w:rsidR="00AD1B7B" w:rsidRDefault="008F4646" w:rsidP="00B7289C">
      <w:pPr>
        <w:spacing w:before="120" w:after="120"/>
      </w:pPr>
      <w:r>
        <w:t>However, literature</w:t>
      </w:r>
      <w:r w:rsidR="00A16CAC">
        <w:t xml:space="preserve"> </w:t>
      </w:r>
      <w:r>
        <w:t>points</w:t>
      </w:r>
      <w:r w:rsidR="00A16CAC">
        <w:t xml:space="preserve"> out </w:t>
      </w:r>
      <w:r>
        <w:t>many</w:t>
      </w:r>
      <w:r w:rsidR="00A16CAC">
        <w:t xml:space="preserve"> </w:t>
      </w:r>
      <w:r w:rsidR="004B23EE">
        <w:t>potential challenges</w:t>
      </w:r>
      <w:r w:rsidR="00A16CAC">
        <w:t xml:space="preserve"> facing self-</w:t>
      </w:r>
      <w:r w:rsidR="00A16CAC" w:rsidRPr="00EC4F23">
        <w:t xml:space="preserve">reported </w:t>
      </w:r>
      <w:r w:rsidR="006F4EA3" w:rsidRPr="00EC4F23">
        <w:t xml:space="preserve">Likert scale </w:t>
      </w:r>
      <w:r w:rsidR="00A16CAC" w:rsidRPr="00EC4F23">
        <w:t>data</w:t>
      </w:r>
      <w:sdt>
        <w:sdtPr>
          <w:id w:val="1792633336"/>
          <w:citation/>
        </w:sdtPr>
        <w:sdtContent>
          <w:r w:rsidR="007049B0" w:rsidRPr="00EC4F23">
            <w:fldChar w:fldCharType="begin"/>
          </w:r>
          <w:r w:rsidR="0036126A" w:rsidRPr="00EC4F23">
            <w:rPr>
              <w:rPrChange w:id="22" w:author="Hahn, Martin" w:date="2018-07-22T17:30:00Z">
                <w:rPr/>
              </w:rPrChange>
            </w:rPr>
            <w:instrText xml:space="preserve">CITATION Ste15 \l 1033 </w:instrText>
          </w:r>
          <w:r w:rsidR="00071E23" w:rsidRPr="00EC4F23">
            <w:rPr>
              <w:rPrChange w:id="23" w:author="Hahn, Martin" w:date="2018-07-22T17:30:00Z">
                <w:rPr/>
              </w:rPrChange>
            </w:rPr>
            <w:instrText xml:space="preserve"> \m Jac09</w:instrText>
          </w:r>
          <w:r w:rsidR="007049B0" w:rsidRPr="00EC4F23">
            <w:rPr>
              <w:rPrChange w:id="24" w:author="Hahn, Martin" w:date="2018-07-22T17:30:00Z">
                <w:rPr/>
              </w:rPrChange>
            </w:rPr>
            <w:fldChar w:fldCharType="separate"/>
          </w:r>
          <w:r w:rsidR="004B23EE" w:rsidRPr="00EC4F23">
            <w:rPr>
              <w:noProof/>
            </w:rPr>
            <w:t xml:space="preserve"> (Ludeke and Makransky 2015, Buckley 2009)</w:t>
          </w:r>
          <w:r w:rsidR="007049B0" w:rsidRPr="00EC4F23">
            <w:fldChar w:fldCharType="end"/>
          </w:r>
        </w:sdtContent>
      </w:sdt>
      <w:r w:rsidR="00A16CAC" w:rsidRPr="00EC4F23">
        <w:t>.</w:t>
      </w:r>
      <w:r w:rsidRPr="00EC4F23">
        <w:t xml:space="preserve"> </w:t>
      </w:r>
      <w:r w:rsidR="007964FC" w:rsidRPr="00EC4F23">
        <w:t>For instance, s</w:t>
      </w:r>
      <w:r w:rsidRPr="00EC4F23">
        <w:t>ocial desirability bias is participants</w:t>
      </w:r>
      <w:r w:rsidR="007964FC" w:rsidRPr="00EC4F23">
        <w:t>’</w:t>
      </w:r>
      <w:r w:rsidRPr="00EC4F23">
        <w:t xml:space="preserve"> </w:t>
      </w:r>
      <w:r w:rsidR="007964FC" w:rsidRPr="00EC4F23">
        <w:t>tendency</w:t>
      </w:r>
      <w:r w:rsidR="00E42470" w:rsidRPr="00EC4F23">
        <w:t xml:space="preserve"> to</w:t>
      </w:r>
      <w:r w:rsidRPr="00EC4F23">
        <w:t xml:space="preserve"> </w:t>
      </w:r>
      <w:r w:rsidR="009002F8" w:rsidRPr="00EC4F23">
        <w:t xml:space="preserve">choose </w:t>
      </w:r>
      <w:r w:rsidRPr="00EC4F23">
        <w:t>answer</w:t>
      </w:r>
      <w:r w:rsidR="009002F8" w:rsidRPr="00EC4F23">
        <w:t>s</w:t>
      </w:r>
      <w:r w:rsidRPr="00EC4F23">
        <w:t xml:space="preserve"> </w:t>
      </w:r>
      <w:r w:rsidR="009002F8" w:rsidRPr="00EC4F23">
        <w:t xml:space="preserve">that are viewed as </w:t>
      </w:r>
      <w:r w:rsidR="00FF0838" w:rsidRPr="00EC4F23">
        <w:t xml:space="preserve">desirable </w:t>
      </w:r>
      <w:r w:rsidR="009002F8" w:rsidRPr="00EC4F23">
        <w:t>by society at large</w:t>
      </w:r>
      <w:sdt>
        <w:sdtPr>
          <w:id w:val="-1319654265"/>
          <w:citation/>
        </w:sdtPr>
        <w:sdtContent>
          <w:r w:rsidR="007049B0">
            <w:fldChar w:fldCharType="begin"/>
          </w:r>
          <w:r w:rsidR="004B23EE">
            <w:instrText xml:space="preserve">CITATION Pau02 \t  \l 1033 </w:instrText>
          </w:r>
          <w:r w:rsidR="007049B0">
            <w:fldChar w:fldCharType="separate"/>
          </w:r>
          <w:r w:rsidR="004B23EE">
            <w:rPr>
              <w:noProof/>
            </w:rPr>
            <w:t xml:space="preserve"> (Paulhus 2002)</w:t>
          </w:r>
          <w:r w:rsidR="007049B0">
            <w:fldChar w:fldCharType="end"/>
          </w:r>
        </w:sdtContent>
      </w:sdt>
      <w:r w:rsidRPr="008F4646">
        <w:t>.</w:t>
      </w:r>
      <w:r>
        <w:t xml:space="preserve"> There </w:t>
      </w:r>
      <w:del w:id="25" w:author="Hahn, Martin" w:date="2018-07-20T22:08:00Z">
        <w:r w:rsidRPr="00213614" w:rsidDel="00C56B63">
          <w:rPr>
            <w:noProof/>
          </w:rPr>
          <w:delText>are</w:delText>
        </w:r>
        <w:r w:rsidDel="00C56B63">
          <w:delText xml:space="preserve"> </w:delText>
        </w:r>
      </w:del>
      <w:ins w:id="26" w:author="Hahn, Martin" w:date="2018-07-20T22:08:00Z">
        <w:r w:rsidR="00C56B63">
          <w:rPr>
            <w:noProof/>
          </w:rPr>
          <w:t>is</w:t>
        </w:r>
        <w:r w:rsidR="00C56B63">
          <w:t xml:space="preserve"> </w:t>
        </w:r>
      </w:ins>
      <w:r>
        <w:t>also evidence of individuals overstating the levels of traits</w:t>
      </w:r>
      <w:del w:id="27" w:author="Hahn, Martin" w:date="2018-07-21T17:15:00Z">
        <w:r w:rsidR="009002F8" w:rsidDel="00FC6BCA">
          <w:delText xml:space="preserve"> </w:delText>
        </w:r>
      </w:del>
      <w:ins w:id="28" w:author="Hahn, Martin" w:date="2018-07-20T22:11:00Z">
        <w:r w:rsidR="00F01CBD">
          <w:t xml:space="preserve"> </w:t>
        </w:r>
      </w:ins>
      <w:r w:rsidR="009002F8">
        <w:t>that they themselves see as desirable</w:t>
      </w:r>
      <w:sdt>
        <w:sdtPr>
          <w:id w:val="405264126"/>
          <w:citation/>
        </w:sdtPr>
        <w:sdtContent>
          <w:r w:rsidR="00E010CD">
            <w:fldChar w:fldCharType="begin"/>
          </w:r>
          <w:r w:rsidR="00E010CD">
            <w:instrText xml:space="preserve"> CITATION Lud13 \l 1033 </w:instrText>
          </w:r>
          <w:r w:rsidR="00E010CD">
            <w:fldChar w:fldCharType="separate"/>
          </w:r>
          <w:r w:rsidR="004B23EE">
            <w:rPr>
              <w:noProof/>
            </w:rPr>
            <w:t xml:space="preserve"> (Ludeke, Weisberg and DeYoung 2013)</w:t>
          </w:r>
          <w:r w:rsidR="00E010CD">
            <w:fldChar w:fldCharType="end"/>
          </w:r>
        </w:sdtContent>
      </w:sdt>
      <w:r w:rsidR="00E42470">
        <w:t xml:space="preserve">. In </w:t>
      </w:r>
      <w:r w:rsidR="007204C8">
        <w:t>making cross-cultural comparisons</w:t>
      </w:r>
      <w:r w:rsidR="007A07D1">
        <w:t xml:space="preserve"> based on self-reported data</w:t>
      </w:r>
      <w:r w:rsidR="007204C8">
        <w:t>, such problems become</w:t>
      </w:r>
      <w:r w:rsidR="00E42470">
        <w:t xml:space="preserve"> more pronounced</w:t>
      </w:r>
      <w:ins w:id="29" w:author="Hahn, Martin" w:date="2018-07-20T22:57:00Z">
        <w:r w:rsidR="00885339">
          <w:t>,</w:t>
        </w:r>
      </w:ins>
      <w:r w:rsidR="00E42470">
        <w:t xml:space="preserve"> as </w:t>
      </w:r>
      <w:r w:rsidR="003514F6">
        <w:t xml:space="preserve">differences in responses </w:t>
      </w:r>
      <w:r w:rsidR="000266A4">
        <w:t>to the background questionnaire</w:t>
      </w:r>
      <w:r w:rsidR="003514F6">
        <w:t xml:space="preserve"> </w:t>
      </w:r>
      <w:r w:rsidR="006F4EA3">
        <w:t>Likert scale</w:t>
      </w:r>
      <w:ins w:id="30" w:author="Hahn, Martin" w:date="2018-07-20T22:12:00Z">
        <w:r w:rsidR="00F01CBD">
          <w:t xml:space="preserve"> items</w:t>
        </w:r>
      </w:ins>
      <w:del w:id="31" w:author="Hahn, Martin" w:date="2018-07-20T22:12:00Z">
        <w:r w:rsidR="000266A4" w:rsidDel="00F01CBD">
          <w:delText>s</w:delText>
        </w:r>
      </w:del>
      <w:r w:rsidR="006F4EA3">
        <w:t xml:space="preserve"> </w:t>
      </w:r>
      <w:r w:rsidR="003514F6">
        <w:t xml:space="preserve">may </w:t>
      </w:r>
      <w:del w:id="32" w:author="Hahn, Martin" w:date="2018-07-20T22:12:00Z">
        <w:r w:rsidR="003514F6" w:rsidDel="00F01CBD">
          <w:delText xml:space="preserve">be </w:delText>
        </w:r>
      </w:del>
      <w:del w:id="33" w:author="Hahn, Martin" w:date="2018-07-20T22:57:00Z">
        <w:r w:rsidR="003514F6" w:rsidDel="00885339">
          <w:delText xml:space="preserve">in part </w:delText>
        </w:r>
      </w:del>
      <w:ins w:id="34" w:author="Hahn, Martin" w:date="2018-07-20T22:12:00Z">
        <w:r w:rsidR="00F01CBD">
          <w:t xml:space="preserve">be </w:t>
        </w:r>
      </w:ins>
      <w:r w:rsidR="003514F6">
        <w:t>due</w:t>
      </w:r>
      <w:ins w:id="35" w:author="Hahn, Martin" w:date="2018-07-20T22:57:00Z">
        <w:r w:rsidR="00885339">
          <w:t>, in part,</w:t>
        </w:r>
      </w:ins>
      <w:r w:rsidR="003514F6">
        <w:t xml:space="preserve"> to differences in response styles across </w:t>
      </w:r>
      <w:r w:rsidR="002E6ECA">
        <w:t>gender</w:t>
      </w:r>
      <w:sdt>
        <w:sdtPr>
          <w:id w:val="1089193422"/>
          <w:citation/>
        </w:sdtPr>
        <w:sdtContent>
          <w:r w:rsidR="0036126A">
            <w:fldChar w:fldCharType="begin"/>
          </w:r>
          <w:r w:rsidR="0036126A">
            <w:instrText xml:space="preserve"> CITATION Wat95 \l 1033 </w:instrText>
          </w:r>
          <w:r w:rsidR="0036126A">
            <w:fldChar w:fldCharType="separate"/>
          </w:r>
          <w:r w:rsidR="004B23EE">
            <w:rPr>
              <w:noProof/>
            </w:rPr>
            <w:t xml:space="preserve"> (Watkins and Cheung 1995)</w:t>
          </w:r>
          <w:r w:rsidR="0036126A">
            <w:fldChar w:fldCharType="end"/>
          </w:r>
        </w:sdtContent>
      </w:sdt>
      <w:r w:rsidR="002E6ECA">
        <w:t>, race</w:t>
      </w:r>
      <w:sdt>
        <w:sdtPr>
          <w:id w:val="484446495"/>
          <w:citation/>
        </w:sdtPr>
        <w:sdtContent>
          <w:r w:rsidR="00F06ABE">
            <w:fldChar w:fldCharType="begin"/>
          </w:r>
          <w:r w:rsidR="007B366A">
            <w:instrText xml:space="preserve">CITATION Mar92 \l 1033 </w:instrText>
          </w:r>
          <w:r w:rsidR="00F06ABE">
            <w:fldChar w:fldCharType="separate"/>
          </w:r>
          <w:r w:rsidR="004B23EE">
            <w:rPr>
              <w:noProof/>
            </w:rPr>
            <w:t xml:space="preserve"> (Marin, Gamba and Marin 1992)</w:t>
          </w:r>
          <w:r w:rsidR="00F06ABE">
            <w:fldChar w:fldCharType="end"/>
          </w:r>
        </w:sdtContent>
      </w:sdt>
      <w:r w:rsidR="00F06ABE">
        <w:t xml:space="preserve">, </w:t>
      </w:r>
      <w:r w:rsidR="002E6ECA">
        <w:t>and cultures in general</w:t>
      </w:r>
      <w:sdt>
        <w:sdtPr>
          <w:id w:val="1159192706"/>
          <w:citation/>
        </w:sdtPr>
        <w:sdtContent>
          <w:r w:rsidR="007B366A">
            <w:fldChar w:fldCharType="begin"/>
          </w:r>
          <w:r w:rsidR="007B366A">
            <w:instrText xml:space="preserve">CITATION Jav07 \m Kin04 \l 1033 </w:instrText>
          </w:r>
          <w:r w:rsidR="007B366A">
            <w:fldChar w:fldCharType="separate"/>
          </w:r>
          <w:r w:rsidR="004B23EE">
            <w:rPr>
              <w:noProof/>
            </w:rPr>
            <w:t xml:space="preserve"> (Javaras and Ripley 2007, King, et al. 2004)</w:t>
          </w:r>
          <w:r w:rsidR="007B366A">
            <w:fldChar w:fldCharType="end"/>
          </w:r>
        </w:sdtContent>
      </w:sdt>
      <w:r w:rsidR="003514F6">
        <w:t>.</w:t>
      </w:r>
      <w:r w:rsidR="003F682D">
        <w:t xml:space="preserve"> </w:t>
      </w:r>
      <w:r w:rsidR="006F4EA3">
        <w:t xml:space="preserve">For example, </w:t>
      </w:r>
      <w:del w:id="36" w:author="Hahn, Martin" w:date="2018-07-20T22:58:00Z">
        <w:r w:rsidR="00213614" w:rsidDel="00885339">
          <w:delText xml:space="preserve">the </w:delText>
        </w:r>
        <w:r w:rsidR="006F4EA3" w:rsidRPr="00213614" w:rsidDel="00885339">
          <w:rPr>
            <w:noProof/>
          </w:rPr>
          <w:delText>research</w:delText>
        </w:r>
      </w:del>
      <w:ins w:id="37" w:author="Hahn, Martin" w:date="2018-07-20T22:58:00Z">
        <w:r w:rsidR="00885339">
          <w:t>Chen, Lee, and Stevenson (1995)</w:t>
        </w:r>
      </w:ins>
      <w:r w:rsidR="006F4EA3">
        <w:t xml:space="preserve"> found that </w:t>
      </w:r>
      <w:r w:rsidR="006F4EA3" w:rsidRPr="006F4EA3">
        <w:t xml:space="preserve">Chinese and Japanese secondary students are more </w:t>
      </w:r>
      <w:commentRangeStart w:id="38"/>
      <w:r w:rsidR="006F4EA3" w:rsidRPr="006F4EA3">
        <w:t>likely</w:t>
      </w:r>
      <w:commentRangeEnd w:id="38"/>
      <w:r w:rsidR="00EC4F23">
        <w:rPr>
          <w:rStyle w:val="CommentReference"/>
        </w:rPr>
        <w:commentReference w:id="38"/>
      </w:r>
      <w:ins w:id="39" w:author="Hahn, Martin" w:date="2018-07-20T22:59:00Z">
        <w:r w:rsidR="00885339">
          <w:t xml:space="preserve"> </w:t>
        </w:r>
      </w:ins>
      <w:del w:id="40" w:author="Hahn, Martin" w:date="2018-07-22T17:30:00Z">
        <w:r w:rsidR="006F4EA3" w:rsidRPr="006F4EA3" w:rsidDel="00EC4F23">
          <w:delText xml:space="preserve"> </w:delText>
        </w:r>
      </w:del>
      <w:r w:rsidR="006F4EA3" w:rsidRPr="006F4EA3">
        <w:t xml:space="preserve">to use the midpoint of a </w:t>
      </w:r>
      <w:r w:rsidR="006F4EA3" w:rsidRPr="00213614">
        <w:rPr>
          <w:noProof/>
        </w:rPr>
        <w:t>seven-point</w:t>
      </w:r>
      <w:r w:rsidR="006F4EA3" w:rsidRPr="006F4EA3">
        <w:t xml:space="preserve"> Likert-type item, while U.S. students exhibit a greater tendency toward </w:t>
      </w:r>
      <w:r w:rsidR="006F4EA3">
        <w:t>extreme response style</w:t>
      </w:r>
      <w:r w:rsidR="006F4EA3" w:rsidRPr="006F4EA3">
        <w:t xml:space="preserve"> than </w:t>
      </w:r>
      <w:del w:id="41" w:author="Hahn, Martin" w:date="2018-07-20T23:00:00Z">
        <w:r w:rsidR="006F4EA3" w:rsidRPr="006F4EA3" w:rsidDel="00885339">
          <w:delText xml:space="preserve">the </w:delText>
        </w:r>
      </w:del>
      <w:r w:rsidR="006F4EA3" w:rsidRPr="006F4EA3">
        <w:t xml:space="preserve">Asian </w:t>
      </w:r>
      <w:ins w:id="42" w:author="Hahn, Martin" w:date="2018-07-20T23:00:00Z">
        <w:r w:rsidR="00885339">
          <w:t xml:space="preserve">or Canadian </w:t>
        </w:r>
      </w:ins>
      <w:r w:rsidR="006F4EA3" w:rsidRPr="006F4EA3">
        <w:t>students</w:t>
      </w:r>
      <w:del w:id="43" w:author="Hahn, Martin" w:date="2018-07-20T23:02:00Z">
        <w:r w:rsidR="006F4EA3" w:rsidDel="00885339">
          <w:delText xml:space="preserve"> </w:delText>
        </w:r>
      </w:del>
      <w:del w:id="44" w:author="Hahn, Martin" w:date="2018-07-20T23:00:00Z">
        <w:r w:rsidR="006F4EA3" w:rsidDel="00885339">
          <w:delText>or their Canadian counterparts</w:delText>
        </w:r>
      </w:del>
      <w:customXmlDelRangeStart w:id="45" w:author="Hahn, Martin" w:date="2018-07-20T23:02:00Z"/>
      <w:sdt>
        <w:sdtPr>
          <w:id w:val="-1596941515"/>
          <w:citation/>
        </w:sdtPr>
        <w:sdtContent>
          <w:customXmlDelRangeEnd w:id="45"/>
          <w:del w:id="46" w:author="Hahn, Martin" w:date="2018-07-20T23:02:00Z">
            <w:r w:rsidR="007B366A" w:rsidDel="00885339">
              <w:fldChar w:fldCharType="begin"/>
            </w:r>
            <w:r w:rsidR="007B366A" w:rsidDel="00885339">
              <w:delInstrText xml:space="preserve"> CITATION Che95 \l 1033 </w:delInstrText>
            </w:r>
            <w:r w:rsidR="007B366A" w:rsidDel="00885339">
              <w:fldChar w:fldCharType="separate"/>
            </w:r>
            <w:r w:rsidR="004B23EE" w:rsidDel="00885339">
              <w:rPr>
                <w:noProof/>
              </w:rPr>
              <w:delText xml:space="preserve"> (Chen, Lee and Stevenson 1995)</w:delText>
            </w:r>
            <w:r w:rsidR="007B366A" w:rsidDel="00885339">
              <w:fldChar w:fldCharType="end"/>
            </w:r>
          </w:del>
          <w:customXmlDelRangeStart w:id="47" w:author="Hahn, Martin" w:date="2018-07-20T23:02:00Z"/>
        </w:sdtContent>
      </w:sdt>
      <w:customXmlDelRangeEnd w:id="47"/>
      <w:r w:rsidR="006F4EA3">
        <w:t>.</w:t>
      </w:r>
      <w:r w:rsidR="00E97423">
        <w:rPr>
          <w:rStyle w:val="FootnoteReference"/>
        </w:rPr>
        <w:t xml:space="preserve"> </w:t>
      </w:r>
      <w:r w:rsidR="00163990">
        <w:t xml:space="preserve">Therefore, </w:t>
      </w:r>
      <w:r w:rsidR="007B057E">
        <w:t xml:space="preserve">interpreting </w:t>
      </w:r>
      <w:r w:rsidR="00163990">
        <w:t>r</w:t>
      </w:r>
      <w:r w:rsidR="00505635">
        <w:t xml:space="preserve">esponses to background </w:t>
      </w:r>
      <w:r w:rsidR="00163990">
        <w:t>questionnaire</w:t>
      </w:r>
      <w:del w:id="48" w:author="Hahn, Martin" w:date="2018-07-20T23:00:00Z">
        <w:r w:rsidR="00163990" w:rsidDel="00885339">
          <w:delText>s</w:delText>
        </w:r>
      </w:del>
      <w:ins w:id="49" w:author="Hahn, Martin" w:date="2018-07-20T23:00:00Z">
        <w:r w:rsidR="00885339">
          <w:t xml:space="preserve"> items</w:t>
        </w:r>
      </w:ins>
      <w:r w:rsidR="007B057E">
        <w:t xml:space="preserve"> at face value</w:t>
      </w:r>
      <w:r w:rsidR="00505635">
        <w:t xml:space="preserve"> would cause </w:t>
      </w:r>
      <w:r w:rsidR="00163990">
        <w:t>validity threats to the research results, which would then incorrectly inform education policy.</w:t>
      </w:r>
    </w:p>
    <w:p w14:paraId="6C2D93E2" w14:textId="1F68E6F1" w:rsidR="003F05A7" w:rsidRDefault="00505635" w:rsidP="00B7289C">
      <w:pPr>
        <w:spacing w:before="120" w:after="120"/>
        <w:rPr>
          <w:ins w:id="50" w:author="Hahn, Martin" w:date="2018-07-22T17:55:00Z"/>
        </w:rPr>
      </w:pPr>
      <w:r>
        <w:t>E</w:t>
      </w:r>
      <w:r w:rsidR="002B0454">
        <w:t xml:space="preserve">fforts </w:t>
      </w:r>
      <w:r w:rsidR="00163990">
        <w:t xml:space="preserve">to </w:t>
      </w:r>
      <w:r w:rsidR="004D67A5">
        <w:t xml:space="preserve">address these problems </w:t>
      </w:r>
      <w:r>
        <w:t xml:space="preserve">include methods such as </w:t>
      </w:r>
      <w:r w:rsidR="004D67A5">
        <w:t>anchoring vignettes, forced-choice comparisons, situational-judgement</w:t>
      </w:r>
      <w:ins w:id="51" w:author="Hahn, Martin" w:date="2018-07-20T23:05:00Z">
        <w:r w:rsidR="000771C0">
          <w:t xml:space="preserve"> </w:t>
        </w:r>
      </w:ins>
      <w:del w:id="52" w:author="Hahn, Martin" w:date="2018-07-20T23:05:00Z">
        <w:r w:rsidR="004D67A5" w:rsidDel="000771C0">
          <w:delText>-</w:delText>
        </w:r>
      </w:del>
      <w:r w:rsidR="004D67A5">
        <w:t>test</w:t>
      </w:r>
      <w:ins w:id="53" w:author="Hahn, Martin" w:date="2018-07-20T23:05:00Z">
        <w:r w:rsidR="000771C0">
          <w:t>s</w:t>
        </w:r>
      </w:ins>
      <w:r w:rsidR="004D67A5">
        <w:t xml:space="preserve">, behavioral </w:t>
      </w:r>
      <w:r w:rsidR="002B0454">
        <w:t>items</w:t>
      </w:r>
      <w:r w:rsidR="00163990">
        <w:t xml:space="preserve">, bi-factor models, </w:t>
      </w:r>
      <w:r w:rsidR="004D67A5">
        <w:t xml:space="preserve">and the </w:t>
      </w:r>
      <w:r w:rsidR="004148B6" w:rsidRPr="00213614">
        <w:rPr>
          <w:noProof/>
        </w:rPr>
        <w:t>overclaiming</w:t>
      </w:r>
      <w:r w:rsidR="004D67A5">
        <w:t xml:space="preserve"> </w:t>
      </w:r>
      <w:commentRangeStart w:id="54"/>
      <w:r w:rsidR="004D67A5">
        <w:t>technique</w:t>
      </w:r>
      <w:commentRangeEnd w:id="54"/>
      <w:r w:rsidR="000725D8">
        <w:rPr>
          <w:rStyle w:val="CommentReference"/>
        </w:rPr>
        <w:commentReference w:id="54"/>
      </w:r>
      <w:ins w:id="55" w:author="Hahn, Martin" w:date="2018-07-21T17:31:00Z">
        <w:r w:rsidR="00324BB1">
          <w:t xml:space="preserve"> </w:t>
        </w:r>
      </w:ins>
      <w:sdt>
        <w:sdtPr>
          <w:id w:val="-1540504897"/>
          <w:citation/>
        </w:sdtPr>
        <w:sdtContent>
          <w:r w:rsidR="00FF4230">
            <w:fldChar w:fldCharType="begin"/>
          </w:r>
          <w:r w:rsidR="004B23EE">
            <w:instrText xml:space="preserve">CITATION Jia17 \t  \m Kyl14 \m Bro11 \m Che00 \m Ros01 \l 1033 </w:instrText>
          </w:r>
          <w:r w:rsidR="00FF4230">
            <w:fldChar w:fldCharType="separate"/>
          </w:r>
          <w:r w:rsidR="004B23EE">
            <w:rPr>
              <w:noProof/>
            </w:rPr>
            <w:t xml:space="preserve"> (He, Buchholz and Klieme 2017, Kyllonen and Bertling 2014, Brown and Maydeu-Olivares 2011, Cheung and Rensvold 2000, Rossi 2001)</w:t>
          </w:r>
          <w:r w:rsidR="00FF4230">
            <w:fldChar w:fldCharType="end"/>
          </w:r>
        </w:sdtContent>
      </w:sdt>
      <w:r w:rsidR="00FF4230">
        <w:rPr>
          <w:noProof/>
        </w:rPr>
        <w:t>.</w:t>
      </w:r>
      <w:r w:rsidR="00BE745B">
        <w:rPr>
          <w:rStyle w:val="CommentReference"/>
        </w:rPr>
        <w:commentReference w:id="56"/>
      </w:r>
      <w:ins w:id="57" w:author="Hahn, Martin" w:date="2018-07-22T22:12:00Z">
        <w:r w:rsidR="005227E1">
          <w:rPr>
            <w:noProof/>
          </w:rPr>
          <w:t xml:space="preserve"> </w:t>
        </w:r>
      </w:ins>
      <w:r w:rsidR="002B0454">
        <w:t>They all help alleviate the comparability</w:t>
      </w:r>
      <w:r w:rsidR="007B057E">
        <w:t xml:space="preserve"> issue</w:t>
      </w:r>
      <w:r w:rsidR="002B0454">
        <w:t xml:space="preserve">, although </w:t>
      </w:r>
      <w:ins w:id="58" w:author="Hahn, Martin" w:date="2018-07-20T23:06:00Z">
        <w:r w:rsidR="000771C0">
          <w:t xml:space="preserve">the literature is limited and </w:t>
        </w:r>
      </w:ins>
      <w:r w:rsidR="002B0454">
        <w:t xml:space="preserve">there is no consensus </w:t>
      </w:r>
      <w:del w:id="59" w:author="Hahn, Martin" w:date="2018-07-20T23:06:00Z">
        <w:r w:rsidR="002B0454" w:rsidDel="000771C0">
          <w:delText xml:space="preserve">among the limited literature </w:delText>
        </w:r>
      </w:del>
      <w:r w:rsidR="002B0454">
        <w:t>on which method is the best</w:t>
      </w:r>
      <w:sdt>
        <w:sdtPr>
          <w:id w:val="-2026244518"/>
          <w:citation/>
        </w:sdtPr>
        <w:sdtContent>
          <w:r w:rsidR="004D1DB8">
            <w:fldChar w:fldCharType="begin"/>
          </w:r>
          <w:r w:rsidR="004B23EE">
            <w:rPr>
              <w:noProof/>
            </w:rPr>
            <w:instrText xml:space="preserve">CITATION Jia16 \t  \l 1033 </w:instrText>
          </w:r>
          <w:r w:rsidR="004D1DB8">
            <w:fldChar w:fldCharType="separate"/>
          </w:r>
          <w:r w:rsidR="004B23EE">
            <w:rPr>
              <w:noProof/>
            </w:rPr>
            <w:t xml:space="preserve"> (He and Van de Vijver 2016)</w:t>
          </w:r>
          <w:r w:rsidR="004D1DB8">
            <w:fldChar w:fldCharType="end"/>
          </w:r>
        </w:sdtContent>
      </w:sdt>
      <w:r w:rsidR="002B0454">
        <w:t>.</w:t>
      </w:r>
      <w:r w:rsidR="00267317">
        <w:t xml:space="preserve"> </w:t>
      </w:r>
    </w:p>
    <w:p w14:paraId="07F734FC" w14:textId="5327A14D" w:rsidR="00495DF4" w:rsidRDefault="007C390C" w:rsidP="00B7289C">
      <w:pPr>
        <w:spacing w:before="120" w:after="120"/>
        <w:rPr>
          <w:ins w:id="60" w:author="Hahn, Martin" w:date="2018-07-22T17:54:00Z"/>
        </w:rPr>
      </w:pPr>
      <w:r>
        <w:lastRenderedPageBreak/>
        <w:t xml:space="preserve">Background questionnaire items to detect students’ tendency </w:t>
      </w:r>
      <w:del w:id="61" w:author="Hahn, Martin" w:date="2018-07-20T23:07:00Z">
        <w:r w:rsidDel="000771C0">
          <w:delText>of</w:delText>
        </w:r>
        <w:r w:rsidR="004C0A10" w:rsidDel="000771C0">
          <w:delText xml:space="preserve"> </w:delText>
        </w:r>
        <w:r w:rsidR="00417551" w:rsidDel="000771C0">
          <w:delText>overclaiming</w:delText>
        </w:r>
      </w:del>
      <w:ins w:id="62" w:author="Hahn, Martin" w:date="2018-07-20T23:07:00Z">
        <w:r w:rsidR="000771C0">
          <w:t xml:space="preserve">to overclaim </w:t>
        </w:r>
      </w:ins>
      <w:del w:id="63" w:author="Hahn, Martin" w:date="2018-07-22T17:38:00Z">
        <w:r w:rsidR="004C0A10" w:rsidDel="000725D8">
          <w:delText xml:space="preserve"> </w:delText>
        </w:r>
      </w:del>
      <w:r>
        <w:t>were</w:t>
      </w:r>
      <w:r w:rsidR="004C0A10">
        <w:t xml:space="preserve"> </w:t>
      </w:r>
      <w:del w:id="64" w:author="Hahn, Martin" w:date="2018-07-20T23:07:00Z">
        <w:r w:rsidDel="000771C0">
          <w:delText>designed</w:delText>
        </w:r>
        <w:r w:rsidR="004C0A10" w:rsidDel="000771C0">
          <w:delText xml:space="preserve"> </w:delText>
        </w:r>
      </w:del>
      <w:ins w:id="65" w:author="Hahn, Martin" w:date="2018-07-20T23:07:00Z">
        <w:r w:rsidR="000771C0">
          <w:t xml:space="preserve">included </w:t>
        </w:r>
      </w:ins>
      <w:r w:rsidR="00AC2324">
        <w:t xml:space="preserve">in PISA 2012 </w:t>
      </w:r>
      <w:r w:rsidR="00F53679">
        <w:t xml:space="preserve">as one way to </w:t>
      </w:r>
      <w:r w:rsidR="00F53679" w:rsidRPr="00F53679">
        <w:t xml:space="preserve">enable adjustments for </w:t>
      </w:r>
      <w:r w:rsidR="00F53679">
        <w:t xml:space="preserve">cross-cultural </w:t>
      </w:r>
      <w:r w:rsidR="00F53679" w:rsidRPr="00F53679">
        <w:t>differences in response tendencies</w:t>
      </w:r>
      <w:sdt>
        <w:sdtPr>
          <w:id w:val="-1364596280"/>
          <w:citation/>
        </w:sdtPr>
        <w:sdtContent>
          <w:r w:rsidR="00417551">
            <w:fldChar w:fldCharType="begin"/>
          </w:r>
          <w:r w:rsidR="00417551">
            <w:instrText xml:space="preserve"> CITATION OEC14 \l 1033 </w:instrText>
          </w:r>
          <w:r w:rsidR="00417551">
            <w:fldChar w:fldCharType="separate"/>
          </w:r>
          <w:r w:rsidR="004B23EE">
            <w:rPr>
              <w:noProof/>
            </w:rPr>
            <w:t xml:space="preserve"> (OECD 2014)</w:t>
          </w:r>
          <w:r w:rsidR="00417551">
            <w:fldChar w:fldCharType="end"/>
          </w:r>
        </w:sdtContent>
      </w:sdt>
      <w:r w:rsidR="00F53679">
        <w:t>.</w:t>
      </w:r>
      <w:r w:rsidR="001E5129">
        <w:t xml:space="preserve"> However, </w:t>
      </w:r>
      <w:del w:id="66" w:author="Hahn, Martin" w:date="2018-07-20T23:07:00Z">
        <w:r w:rsidR="001E5129" w:rsidDel="000771C0">
          <w:delText>it has</w:delText>
        </w:r>
      </w:del>
      <w:ins w:id="67" w:author="Hahn, Martin" w:date="2018-07-20T23:07:00Z">
        <w:r w:rsidR="000771C0">
          <w:t>they have</w:t>
        </w:r>
      </w:ins>
      <w:r w:rsidR="001E5129">
        <w:t xml:space="preserve"> not received </w:t>
      </w:r>
      <w:r w:rsidR="001E5129" w:rsidRPr="00EC4F23">
        <w:t xml:space="preserve">much </w:t>
      </w:r>
      <w:r w:rsidR="00D12678" w:rsidRPr="00EC4F23">
        <w:t>research attention</w:t>
      </w:r>
      <w:r w:rsidR="00AC2324" w:rsidRPr="00EC4F23">
        <w:t>.</w:t>
      </w:r>
      <w:r w:rsidR="00495DF4" w:rsidRPr="00EC4F23">
        <w:t xml:space="preserve"> No previous studies have examined </w:t>
      </w:r>
      <w:del w:id="68" w:author="Hahn, Martin" w:date="2018-07-22T17:56:00Z">
        <w:r w:rsidR="00495DF4" w:rsidRPr="00EC4F23" w:rsidDel="003F05A7">
          <w:delText xml:space="preserve">the </w:delText>
        </w:r>
        <w:r w:rsidR="00CE4A78" w:rsidRPr="00EC4F23" w:rsidDel="003F05A7">
          <w:rPr>
            <w:noProof/>
          </w:rPr>
          <w:delText>overclaiming</w:delText>
        </w:r>
      </w:del>
      <w:ins w:id="69" w:author="Hahn, Martin" w:date="2018-07-22T17:56:00Z">
        <w:r w:rsidR="003F05A7">
          <w:t>these</w:t>
        </w:r>
      </w:ins>
      <w:r w:rsidR="00495DF4" w:rsidRPr="00EC4F23">
        <w:t xml:space="preserve"> </w:t>
      </w:r>
      <w:r w:rsidR="004F30FE" w:rsidRPr="00EC4F23">
        <w:t>questions at the item</w:t>
      </w:r>
      <w:ins w:id="70" w:author="Hahn, Martin" w:date="2018-07-20T23:01:00Z">
        <w:r w:rsidR="00885339" w:rsidRPr="00EC4F23">
          <w:t xml:space="preserve"> </w:t>
        </w:r>
      </w:ins>
      <w:del w:id="71" w:author="Hahn, Martin" w:date="2018-07-20T23:01:00Z">
        <w:r w:rsidR="004F30FE" w:rsidRPr="00EC4F23" w:rsidDel="00885339">
          <w:delText>-</w:delText>
        </w:r>
      </w:del>
      <w:r w:rsidR="004F30FE" w:rsidRPr="00EC4F23">
        <w:t>level</w:t>
      </w:r>
      <w:del w:id="72" w:author="Hahn, Martin" w:date="2018-07-20T23:08:00Z">
        <w:r w:rsidR="004F30FE" w:rsidRPr="00EC4F23" w:rsidDel="000771C0">
          <w:delText>, nor have they</w:delText>
        </w:r>
      </w:del>
      <w:ins w:id="73" w:author="Hahn, Martin" w:date="2018-07-20T23:08:00Z">
        <w:r w:rsidR="000771C0" w:rsidRPr="00EC4F23">
          <w:t xml:space="preserve"> or</w:t>
        </w:r>
      </w:ins>
      <w:r w:rsidR="004F30FE" w:rsidRPr="00EC4F23">
        <w:t xml:space="preserve"> identified </w:t>
      </w:r>
      <w:r w:rsidR="00CE7F1B" w:rsidRPr="00EC4F23">
        <w:t xml:space="preserve">student </w:t>
      </w:r>
      <w:r w:rsidR="004F30FE" w:rsidRPr="00EC4F23">
        <w:t xml:space="preserve">subgroups who tend to </w:t>
      </w:r>
      <w:r w:rsidR="00CE4A78" w:rsidRPr="00EC4F23">
        <w:t>overclaim</w:t>
      </w:r>
      <w:r w:rsidR="004F30FE" w:rsidRPr="00EC4F23">
        <w:t xml:space="preserve">. This analysis aims </w:t>
      </w:r>
      <w:del w:id="74" w:author="Hahn, Martin" w:date="2018-07-20T23:01:00Z">
        <w:r w:rsidR="00AD1B7B" w:rsidRPr="00EC4F23" w:rsidDel="00885339">
          <w:delText>at filling</w:delText>
        </w:r>
      </w:del>
      <w:ins w:id="75" w:author="Hahn, Martin" w:date="2018-07-20T23:01:00Z">
        <w:r w:rsidR="00885339" w:rsidRPr="000725D8">
          <w:t>to fill</w:t>
        </w:r>
      </w:ins>
      <w:r w:rsidR="00AD1B7B" w:rsidRPr="000725D8">
        <w:t xml:space="preserve"> these gaps by comparing</w:t>
      </w:r>
      <w:ins w:id="76" w:author="Hahn, Martin" w:date="2018-07-20T23:01:00Z">
        <w:r w:rsidR="00885339" w:rsidRPr="00C23F33">
          <w:t>,</w:t>
        </w:r>
      </w:ins>
      <w:r w:rsidR="004F30FE" w:rsidRPr="00C23F33">
        <w:t xml:space="preserve"> </w:t>
      </w:r>
      <w:del w:id="77" w:author="Hahn, Martin" w:date="2018-07-20T23:01:00Z">
        <w:r w:rsidR="004F30FE" w:rsidRPr="00DA1F4C" w:rsidDel="00885339">
          <w:delText xml:space="preserve">– </w:delText>
        </w:r>
      </w:del>
      <w:r w:rsidR="004F30FE" w:rsidRPr="00DA1F4C">
        <w:t>in a global context</w:t>
      </w:r>
      <w:ins w:id="78" w:author="Hahn, Martin" w:date="2018-07-20T23:01:00Z">
        <w:r w:rsidR="00885339" w:rsidRPr="00DA1F4C">
          <w:t>,</w:t>
        </w:r>
      </w:ins>
      <w:r w:rsidR="004F30FE" w:rsidRPr="00B80B20">
        <w:t xml:space="preserve"> </w:t>
      </w:r>
      <w:del w:id="79" w:author="Hahn, Martin" w:date="2018-07-20T23:01:00Z">
        <w:r w:rsidR="004F30FE" w:rsidRPr="00B80B20" w:rsidDel="00885339">
          <w:delText xml:space="preserve">– </w:delText>
        </w:r>
      </w:del>
      <w:r w:rsidR="004F30FE" w:rsidRPr="00B80B20">
        <w:t xml:space="preserve">students’ responses to the </w:t>
      </w:r>
      <w:del w:id="80" w:author="Hahn, Martin" w:date="2018-07-22T17:56:00Z">
        <w:r w:rsidR="00CE4A78" w:rsidRPr="000E3747" w:rsidDel="003F05A7">
          <w:rPr>
            <w:noProof/>
          </w:rPr>
          <w:delText>overclaiming</w:delText>
        </w:r>
        <w:r w:rsidR="004F30FE" w:rsidRPr="000E3747" w:rsidDel="003F05A7">
          <w:delText xml:space="preserve"> </w:delText>
        </w:r>
      </w:del>
      <w:ins w:id="81" w:author="Hahn, Martin" w:date="2018-07-22T17:56:00Z">
        <w:r w:rsidR="003F05A7">
          <w:rPr>
            <w:noProof/>
          </w:rPr>
          <w:t>PISA</w:t>
        </w:r>
        <w:r w:rsidR="003F05A7" w:rsidRPr="00DA1F4C">
          <w:t xml:space="preserve"> </w:t>
        </w:r>
        <w:r w:rsidR="003F05A7">
          <w:t xml:space="preserve">overclaiming </w:t>
        </w:r>
      </w:ins>
      <w:r w:rsidR="004F30FE" w:rsidRPr="00DA1F4C">
        <w:t>questions</w:t>
      </w:r>
      <w:r w:rsidR="009F45E4" w:rsidRPr="00DA1F4C">
        <w:t xml:space="preserve"> </w:t>
      </w:r>
      <w:r w:rsidR="009F45E4" w:rsidRPr="00EC4F23">
        <w:t xml:space="preserve">and by exploring </w:t>
      </w:r>
      <w:ins w:id="82" w:author="Hahn, Martin" w:date="2018-07-20T23:02:00Z">
        <w:r w:rsidR="00885339" w:rsidRPr="00EC4F23">
          <w:t xml:space="preserve">the </w:t>
        </w:r>
      </w:ins>
      <w:r w:rsidR="009F45E4" w:rsidRPr="00EC4F23">
        <w:t>characteristics of students who tend</w:t>
      </w:r>
      <w:del w:id="83" w:author="Hahn, Martin" w:date="2018-07-21T17:34:00Z">
        <w:r w:rsidR="009F45E4" w:rsidRPr="00EC4F23" w:rsidDel="00FE5032">
          <w:delText>ed</w:delText>
        </w:r>
      </w:del>
      <w:r w:rsidR="009F45E4" w:rsidRPr="00EC4F23">
        <w:t xml:space="preserve"> to </w:t>
      </w:r>
      <w:r w:rsidR="00CE4A78" w:rsidRPr="00EC4F23">
        <w:t>overclaim</w:t>
      </w:r>
      <w:r w:rsidR="004F30FE" w:rsidRPr="00EC4F23">
        <w:t>.</w:t>
      </w:r>
    </w:p>
    <w:p w14:paraId="274C1BC5" w14:textId="7BAF9EC3" w:rsidR="00E219A3" w:rsidDel="003F05A7" w:rsidRDefault="00E219A3" w:rsidP="00B7289C">
      <w:pPr>
        <w:spacing w:before="120" w:after="120"/>
        <w:rPr>
          <w:del w:id="84" w:author="Hahn, Martin" w:date="2018-07-22T17:54:00Z"/>
        </w:rPr>
      </w:pPr>
    </w:p>
    <w:p w14:paraId="034B327B" w14:textId="1C414C4C" w:rsidR="005B5251" w:rsidRPr="00833842" w:rsidRDefault="00AD1B7B" w:rsidP="00833842">
      <w:pPr>
        <w:pStyle w:val="Heading1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 xml:space="preserve">Methods and Data </w:t>
      </w:r>
      <w:r w:rsidRPr="00B16F68">
        <w:rPr>
          <w:b/>
          <w:noProof/>
          <w:sz w:val="22"/>
          <w:szCs w:val="22"/>
        </w:rPr>
        <w:t>Sources</w:t>
      </w:r>
    </w:p>
    <w:p w14:paraId="09C9C8EB" w14:textId="1540F6DB" w:rsidR="007E2224" w:rsidRDefault="00AD1B7B" w:rsidP="0064378F">
      <w:r w:rsidRPr="00B16F68">
        <w:t xml:space="preserve">PISA is </w:t>
      </w:r>
      <w:r w:rsidR="00887D3C">
        <w:t xml:space="preserve">an assessment of </w:t>
      </w:r>
      <w:r w:rsidR="00CE7F1B">
        <w:t>15-year-old</w:t>
      </w:r>
      <w:r w:rsidR="00887D3C">
        <w:t xml:space="preserve"> students </w:t>
      </w:r>
      <w:r w:rsidRPr="00B16F68">
        <w:t xml:space="preserve">coordinated by the Organization for Economic Cooperation and Development </w:t>
      </w:r>
      <w:r w:rsidRPr="00271E56">
        <w:t>(OECD).</w:t>
      </w:r>
      <w:r w:rsidR="005B5251" w:rsidRPr="00271E56">
        <w:rPr>
          <w:rFonts w:eastAsia="Times New Roman"/>
        </w:rPr>
        <w:t xml:space="preserve"> </w:t>
      </w:r>
      <w:r w:rsidRPr="000D77CA">
        <w:t xml:space="preserve">This </w:t>
      </w:r>
      <w:r w:rsidR="00CE7F1B" w:rsidRPr="00510910">
        <w:t>study</w:t>
      </w:r>
      <w:r w:rsidRPr="00510910">
        <w:t xml:space="preserve"> uses </w:t>
      </w:r>
      <w:ins w:id="85" w:author="Hahn, Martin" w:date="2018-07-20T23:17:00Z">
        <w:r w:rsidR="004A6932" w:rsidRPr="00510910">
          <w:t xml:space="preserve">data from the </w:t>
        </w:r>
      </w:ins>
      <w:r w:rsidRPr="00510910">
        <w:t xml:space="preserve">PISA </w:t>
      </w:r>
      <w:r w:rsidR="005B5251" w:rsidRPr="00510910">
        <w:t>2012</w:t>
      </w:r>
      <w:r w:rsidRPr="00410988">
        <w:t xml:space="preserve"> </w:t>
      </w:r>
      <w:r w:rsidR="005B5251" w:rsidRPr="00410988">
        <w:t>mathematics</w:t>
      </w:r>
      <w:r w:rsidRPr="00410988">
        <w:t xml:space="preserve"> assessment </w:t>
      </w:r>
      <w:del w:id="86" w:author="Hahn, Martin" w:date="2018-07-20T23:17:00Z">
        <w:r w:rsidRPr="00271E56" w:rsidDel="004A6932">
          <w:rPr>
            <w:rPrChange w:id="87" w:author="Hahn, Martin" w:date="2018-07-23T10:19:00Z">
              <w:rPr/>
            </w:rPrChange>
          </w:rPr>
          <w:delText xml:space="preserve">data </w:delText>
        </w:r>
      </w:del>
      <w:r w:rsidRPr="00271E56">
        <w:rPr>
          <w:rPrChange w:id="88" w:author="Hahn, Martin" w:date="2018-07-23T10:19:00Z">
            <w:rPr/>
          </w:rPrChange>
        </w:rPr>
        <w:t>and student background questionnaire</w:t>
      </w:r>
      <w:del w:id="89" w:author="Hahn, Martin" w:date="2018-07-20T23:17:00Z">
        <w:r w:rsidR="00887D3C" w:rsidRPr="00271E56" w:rsidDel="004A6932">
          <w:rPr>
            <w:rPrChange w:id="90" w:author="Hahn, Martin" w:date="2018-07-23T10:19:00Z">
              <w:rPr/>
            </w:rPrChange>
          </w:rPr>
          <w:delText xml:space="preserve"> data</w:delText>
        </w:r>
      </w:del>
      <w:r w:rsidRPr="00271E56">
        <w:rPr>
          <w:rPrChange w:id="91" w:author="Hahn, Martin" w:date="2018-07-23T10:19:00Z">
            <w:rPr/>
          </w:rPrChange>
        </w:rPr>
        <w:t xml:space="preserve">, which </w:t>
      </w:r>
      <w:r w:rsidR="0064378F" w:rsidRPr="00271E56">
        <w:rPr>
          <w:rPrChange w:id="92" w:author="Hahn, Martin" w:date="2018-07-23T10:19:00Z">
            <w:rPr/>
          </w:rPrChange>
        </w:rPr>
        <w:t>asked</w:t>
      </w:r>
      <w:r w:rsidRPr="00271E56">
        <w:rPr>
          <w:rPrChange w:id="93" w:author="Hahn, Martin" w:date="2018-07-23T10:19:00Z">
            <w:rPr/>
          </w:rPrChange>
        </w:rPr>
        <w:t xml:space="preserve"> students</w:t>
      </w:r>
      <w:r w:rsidR="006E329B" w:rsidRPr="00271E56">
        <w:rPr>
          <w:rPrChange w:id="94" w:author="Hahn, Martin" w:date="2018-07-23T10:19:00Z">
            <w:rPr/>
          </w:rPrChange>
        </w:rPr>
        <w:t xml:space="preserve"> about</w:t>
      </w:r>
      <w:r w:rsidR="0064378F" w:rsidRPr="00271E56">
        <w:rPr>
          <w:rPrChange w:id="95" w:author="Hahn, Martin" w:date="2018-07-23T10:19:00Z">
            <w:rPr/>
          </w:rPrChange>
        </w:rPr>
        <w:t xml:space="preserve"> their</w:t>
      </w:r>
      <w:r w:rsidR="006E329B" w:rsidRPr="00271E56">
        <w:rPr>
          <w:rPrChange w:id="96" w:author="Hahn, Martin" w:date="2018-07-23T10:19:00Z">
            <w:rPr/>
          </w:rPrChange>
        </w:rPr>
        <w:t xml:space="preserve"> familiarity with </w:t>
      </w:r>
      <w:r w:rsidR="0066590E" w:rsidRPr="00271E56">
        <w:rPr>
          <w:rPrChange w:id="97" w:author="Hahn, Martin" w:date="2018-07-23T10:19:00Z">
            <w:rPr/>
          </w:rPrChange>
        </w:rPr>
        <w:t xml:space="preserve">16 </w:t>
      </w:r>
      <w:r w:rsidR="006E329B" w:rsidRPr="00271E56">
        <w:rPr>
          <w:rPrChange w:id="98" w:author="Hahn, Martin" w:date="2018-07-23T10:19:00Z">
            <w:rPr/>
          </w:rPrChange>
        </w:rPr>
        <w:t>mathematical concepts</w:t>
      </w:r>
      <w:r w:rsidR="001C15D4" w:rsidRPr="00271E56">
        <w:rPr>
          <w:rPrChange w:id="99" w:author="Hahn, Martin" w:date="2018-07-23T10:19:00Z">
            <w:rPr/>
          </w:rPrChange>
        </w:rPr>
        <w:t xml:space="preserve"> (see A</w:t>
      </w:r>
      <w:r w:rsidR="0066590E" w:rsidRPr="00271E56">
        <w:rPr>
          <w:rPrChange w:id="100" w:author="Hahn, Martin" w:date="2018-07-23T10:19:00Z">
            <w:rPr/>
          </w:rPrChange>
        </w:rPr>
        <w:t>ppendix A</w:t>
      </w:r>
      <w:r w:rsidR="0066590E">
        <w:t>)</w:t>
      </w:r>
      <w:r w:rsidR="006E329B">
        <w:t xml:space="preserve">. There are 13 </w:t>
      </w:r>
      <w:r w:rsidR="007C7E93">
        <w:t xml:space="preserve">actual </w:t>
      </w:r>
      <w:r w:rsidR="006E329B">
        <w:t>mathematical concepts</w:t>
      </w:r>
      <w:ins w:id="101" w:author="Hahn, Martin" w:date="2018-07-20T23:17:00Z">
        <w:r w:rsidR="004A6932">
          <w:t>,</w:t>
        </w:r>
      </w:ins>
      <w:r w:rsidR="006E329B">
        <w:t xml:space="preserve"> such as </w:t>
      </w:r>
      <w:r w:rsidR="007C7E93">
        <w:t>“exponential function</w:t>
      </w:r>
      <w:ins w:id="102" w:author="Hahn, Martin" w:date="2018-07-20T23:17:00Z">
        <w:r w:rsidR="004A6932">
          <w:t>,</w:t>
        </w:r>
      </w:ins>
      <w:r w:rsidR="007C7E93">
        <w:t>”</w:t>
      </w:r>
      <w:del w:id="103" w:author="Hahn, Martin" w:date="2018-07-20T23:17:00Z">
        <w:r w:rsidR="006E329B" w:rsidDel="004A6932">
          <w:delText>,</w:delText>
        </w:r>
      </w:del>
      <w:r w:rsidR="006E329B">
        <w:t xml:space="preserve"> </w:t>
      </w:r>
      <w:r w:rsidR="007C7E93">
        <w:t>“complex number</w:t>
      </w:r>
      <w:ins w:id="104" w:author="Hahn, Martin" w:date="2018-07-20T23:17:00Z">
        <w:r w:rsidR="004A6932">
          <w:t>,</w:t>
        </w:r>
      </w:ins>
      <w:r w:rsidR="007C7E93">
        <w:t>”</w:t>
      </w:r>
      <w:del w:id="105" w:author="Hahn, Martin" w:date="2018-07-20T23:17:00Z">
        <w:r w:rsidR="007C7E93" w:rsidDel="004A6932">
          <w:delText>,</w:delText>
        </w:r>
      </w:del>
      <w:r w:rsidR="007C7E93">
        <w:t xml:space="preserve"> and “polygon</w:t>
      </w:r>
      <w:ins w:id="106" w:author="Hahn, Martin" w:date="2018-07-20T23:17:00Z">
        <w:r w:rsidR="004A6932">
          <w:t>.</w:t>
        </w:r>
      </w:ins>
      <w:r w:rsidR="007C7E93">
        <w:t>”</w:t>
      </w:r>
      <w:del w:id="107" w:author="Hahn, Martin" w:date="2018-07-20T23:17:00Z">
        <w:r w:rsidR="006E329B" w:rsidDel="004A6932">
          <w:delText>.</w:delText>
        </w:r>
      </w:del>
      <w:r w:rsidR="006E329B">
        <w:t xml:space="preserve"> In addition, there </w:t>
      </w:r>
      <w:r w:rsidR="007C7E93">
        <w:t>are</w:t>
      </w:r>
      <w:r w:rsidR="006E329B">
        <w:t xml:space="preserve"> </w:t>
      </w:r>
      <w:del w:id="108" w:author="Hahn, Martin" w:date="2018-07-20T23:17:00Z">
        <w:r w:rsidR="006E329B" w:rsidDel="004A6932">
          <w:delText>3</w:delText>
        </w:r>
      </w:del>
      <w:ins w:id="109" w:author="Hahn, Martin" w:date="2018-07-20T23:17:00Z">
        <w:r w:rsidR="004A6932">
          <w:t>three</w:t>
        </w:r>
      </w:ins>
      <w:r w:rsidR="007C7E93">
        <w:t xml:space="preserve"> </w:t>
      </w:r>
      <w:ins w:id="110" w:author="Hahn, Martin" w:date="2018-07-20T23:18:00Z">
        <w:r w:rsidR="004A6932">
          <w:t>“</w:t>
        </w:r>
      </w:ins>
      <w:r w:rsidR="00A32305">
        <w:t>pseudo</w:t>
      </w:r>
      <w:r w:rsidR="007C7E93">
        <w:t xml:space="preserve"> concepts</w:t>
      </w:r>
      <w:ins w:id="111" w:author="Hahn, Martin" w:date="2018-07-20T23:18:00Z">
        <w:r w:rsidR="004A6932">
          <w:t>”</w:t>
        </w:r>
      </w:ins>
      <w:r w:rsidR="007C7E93">
        <w:t xml:space="preserve"> designed to </w:t>
      </w:r>
      <w:r w:rsidR="0064378F">
        <w:t xml:space="preserve">detect </w:t>
      </w:r>
      <w:r w:rsidR="00E010CD">
        <w:t>overclaiming</w:t>
      </w:r>
      <w:r w:rsidR="0064378F">
        <w:t>: “proper number</w:t>
      </w:r>
      <w:ins w:id="112" w:author="Hahn, Martin" w:date="2018-07-20T23:17:00Z">
        <w:r w:rsidR="004A6932">
          <w:t>,</w:t>
        </w:r>
      </w:ins>
      <w:r w:rsidR="0064378F">
        <w:t>”</w:t>
      </w:r>
      <w:del w:id="113" w:author="Hahn, Martin" w:date="2018-07-20T23:17:00Z">
        <w:r w:rsidR="0064378F" w:rsidDel="004A6932">
          <w:delText>,</w:delText>
        </w:r>
      </w:del>
      <w:r w:rsidR="0064378F">
        <w:t xml:space="preserve"> “subjunctive scaling</w:t>
      </w:r>
      <w:ins w:id="114" w:author="Hahn, Martin" w:date="2018-07-20T23:17:00Z">
        <w:r w:rsidR="004A6932">
          <w:t>,</w:t>
        </w:r>
      </w:ins>
      <w:r w:rsidR="0064378F">
        <w:t>”</w:t>
      </w:r>
      <w:del w:id="115" w:author="Hahn, Martin" w:date="2018-07-20T23:17:00Z">
        <w:r w:rsidR="0064378F" w:rsidDel="004A6932">
          <w:delText>,</w:delText>
        </w:r>
      </w:del>
      <w:r w:rsidR="0064378F">
        <w:t xml:space="preserve"> and “declarative fraction</w:t>
      </w:r>
      <w:ins w:id="116" w:author="Hahn, Martin" w:date="2018-07-20T23:18:00Z">
        <w:r w:rsidR="004A6932">
          <w:t>.</w:t>
        </w:r>
      </w:ins>
      <w:r w:rsidR="0064378F">
        <w:t>”</w:t>
      </w:r>
      <w:del w:id="117" w:author="Hahn, Martin" w:date="2018-07-20T23:17:00Z">
        <w:r w:rsidR="0064378F" w:rsidDel="004A6932">
          <w:delText>.</w:delText>
        </w:r>
      </w:del>
      <w:r w:rsidR="0064378F">
        <w:t xml:space="preserve"> </w:t>
      </w:r>
      <w:r w:rsidR="00A32305">
        <w:t xml:space="preserve">These </w:t>
      </w:r>
      <w:del w:id="118" w:author="Hahn, Martin" w:date="2018-07-20T23:18:00Z">
        <w:r w:rsidR="00A32305" w:rsidDel="004A6932">
          <w:delText>non-existing</w:delText>
        </w:r>
      </w:del>
      <w:ins w:id="119" w:author="Hahn, Martin" w:date="2018-07-20T23:18:00Z">
        <w:r w:rsidR="004A6932">
          <w:t>pseud</w:t>
        </w:r>
      </w:ins>
      <w:ins w:id="120" w:author="Hahn, Martin" w:date="2018-07-23T10:14:00Z">
        <w:r w:rsidR="00857EC2">
          <w:t>o</w:t>
        </w:r>
      </w:ins>
      <w:r w:rsidR="007C7E93" w:rsidRPr="007C7E93">
        <w:t xml:space="preserve"> </w:t>
      </w:r>
      <w:r w:rsidR="00A32305">
        <w:t xml:space="preserve">concepts </w:t>
      </w:r>
      <w:r w:rsidR="007C7E93" w:rsidRPr="007C7E93">
        <w:t>were created by</w:t>
      </w:r>
      <w:r w:rsidR="00DC6EEA">
        <w:t xml:space="preserve"> combining a term from </w:t>
      </w:r>
      <w:r w:rsidR="00DC6EEA" w:rsidRPr="00213614">
        <w:rPr>
          <w:noProof/>
        </w:rPr>
        <w:t>grammar</w:t>
      </w:r>
      <w:r w:rsidR="00DC6EEA">
        <w:t xml:space="preserve"> </w:t>
      </w:r>
      <w:r w:rsidR="007C7E93" w:rsidRPr="007C7E93">
        <w:t>with a mathematical term</w:t>
      </w:r>
      <w:sdt>
        <w:sdtPr>
          <w:id w:val="-305314762"/>
          <w:citation/>
        </w:sdtPr>
        <w:sdtContent>
          <w:r w:rsidR="00CE4A78">
            <w:fldChar w:fldCharType="begin"/>
          </w:r>
          <w:r w:rsidR="00CE4A78">
            <w:instrText xml:space="preserve"> CITATION OEC14 \l 1033 </w:instrText>
          </w:r>
          <w:r w:rsidR="00CE4A78">
            <w:fldChar w:fldCharType="separate"/>
          </w:r>
          <w:r w:rsidR="004B23EE">
            <w:rPr>
              <w:noProof/>
            </w:rPr>
            <w:t xml:space="preserve"> (OECD 2014)</w:t>
          </w:r>
          <w:r w:rsidR="00CE4A78">
            <w:fldChar w:fldCharType="end"/>
          </w:r>
        </w:sdtContent>
      </w:sdt>
      <w:r w:rsidR="007C7E93" w:rsidRPr="007C7E93">
        <w:t>.</w:t>
      </w:r>
    </w:p>
    <w:p w14:paraId="7B38E00A" w14:textId="3D25DD91" w:rsidR="007E2224" w:rsidRDefault="007E2224" w:rsidP="0064378F"/>
    <w:p w14:paraId="5B4E3E5C" w14:textId="2995E67E" w:rsidR="005D0F8A" w:rsidRDefault="006E329B" w:rsidP="005D0F8A">
      <w:r w:rsidRPr="006E329B">
        <w:t>The response options</w:t>
      </w:r>
      <w:r w:rsidR="007E2224">
        <w:t xml:space="preserve"> for both the real</w:t>
      </w:r>
      <w:r w:rsidR="0078750F">
        <w:t xml:space="preserve"> and the pseudo</w:t>
      </w:r>
      <w:r w:rsidR="007E2224">
        <w:t xml:space="preserve"> concepts are the same</w:t>
      </w:r>
      <w:r w:rsidRPr="006E329B">
        <w:t xml:space="preserve">: </w:t>
      </w:r>
      <w:r>
        <w:t>(a) never heard of it, (b) heard of it once or twice, (c) heard of it a few times, (d</w:t>
      </w:r>
      <w:r w:rsidRPr="006E329B">
        <w:t xml:space="preserve">) </w:t>
      </w:r>
      <w:r>
        <w:t>heard of it often, and (e) know it well, understand the concept</w:t>
      </w:r>
      <w:r w:rsidR="00DC6EEA">
        <w:t xml:space="preserve">. These options </w:t>
      </w:r>
      <w:del w:id="121" w:author="Hahn, Martin" w:date="2018-07-20T23:27:00Z">
        <w:r w:rsidR="00DC6EEA" w:rsidDel="003C2C4A">
          <w:delText xml:space="preserve">are </w:delText>
        </w:r>
      </w:del>
      <w:ins w:id="122" w:author="Hahn, Martin" w:date="2018-07-20T23:27:00Z">
        <w:r w:rsidR="003C2C4A">
          <w:t xml:space="preserve">were </w:t>
        </w:r>
      </w:ins>
      <w:r w:rsidR="00DC6EEA">
        <w:t>assigned</w:t>
      </w:r>
      <w:r w:rsidR="005D0F8A">
        <w:t xml:space="preserve"> value</w:t>
      </w:r>
      <w:r w:rsidR="00DC6EEA">
        <w:t>s</w:t>
      </w:r>
      <w:r w:rsidR="005D0F8A">
        <w:t xml:space="preserve"> from 1 to 5, respectively</w:t>
      </w:r>
      <w:del w:id="123" w:author="Hahn, Martin" w:date="2018-07-20T23:27:00Z">
        <w:r w:rsidDel="003C2C4A">
          <w:delText>.</w:delText>
        </w:r>
      </w:del>
      <w:ins w:id="124" w:author="Hahn, Martin" w:date="2018-07-20T23:27:00Z">
        <w:r w:rsidR="003C2C4A">
          <w:t>,</w:t>
        </w:r>
      </w:ins>
      <w:r w:rsidR="007E2224" w:rsidRPr="007E2224">
        <w:t xml:space="preserve"> </w:t>
      </w:r>
      <w:ins w:id="125" w:author="Hahn, Martin" w:date="2018-07-20T23:27:00Z">
        <w:r w:rsidR="003C2C4A">
          <w:t xml:space="preserve">and </w:t>
        </w:r>
      </w:ins>
      <w:del w:id="126" w:author="Hahn, Martin" w:date="2018-07-20T23:27:00Z">
        <w:r w:rsidR="005551BE" w:rsidDel="003C2C4A">
          <w:delText>T</w:delText>
        </w:r>
      </w:del>
      <w:ins w:id="127" w:author="Hahn, Martin" w:date="2018-07-20T23:27:00Z">
        <w:r w:rsidR="003C2C4A">
          <w:t>t</w:t>
        </w:r>
      </w:ins>
      <w:r w:rsidR="005D0F8A">
        <w:t xml:space="preserve">hree </w:t>
      </w:r>
      <w:r w:rsidR="005551BE">
        <w:t xml:space="preserve">indices were calculated </w:t>
      </w:r>
      <w:r w:rsidR="005D0F8A" w:rsidRPr="00DA1F4C">
        <w:t>from students’ responses. The first index (REAL_MEAN) is a simple mean score of students’ responses to the 13 real mathematical concepts</w:t>
      </w:r>
      <w:r w:rsidR="005D0F8A" w:rsidRPr="000E3747">
        <w:t>. The second index (</w:t>
      </w:r>
      <w:r w:rsidR="00CE4A78" w:rsidRPr="00AD07D2">
        <w:t>PSEUDO</w:t>
      </w:r>
      <w:r w:rsidR="005D0F8A" w:rsidRPr="00AD07D2">
        <w:t xml:space="preserve">_MEAN) is the mean score of students’ responses to the </w:t>
      </w:r>
      <w:ins w:id="128" w:author="Hahn, Martin" w:date="2018-07-20T23:27:00Z">
        <w:r w:rsidR="003C2C4A" w:rsidRPr="00BE745B">
          <w:t>three</w:t>
        </w:r>
      </w:ins>
      <w:del w:id="129" w:author="Hahn, Martin" w:date="2018-07-20T23:27:00Z">
        <w:r w:rsidR="00B51BBE" w:rsidRPr="00BE745B" w:rsidDel="003C2C4A">
          <w:delText>3</w:delText>
        </w:r>
      </w:del>
      <w:r w:rsidR="00B51BBE" w:rsidRPr="00EB28C1">
        <w:t xml:space="preserve"> </w:t>
      </w:r>
      <w:del w:id="130" w:author="Hahn, Martin" w:date="2018-07-20T23:27:00Z">
        <w:r w:rsidR="0078750F" w:rsidRPr="00EB28C1" w:rsidDel="003C2C4A">
          <w:delText>non-existing</w:delText>
        </w:r>
      </w:del>
      <w:ins w:id="131" w:author="Hahn, Martin" w:date="2018-07-20T23:27:00Z">
        <w:r w:rsidR="003C2C4A" w:rsidRPr="00EB28C1">
          <w:t>pseudo</w:t>
        </w:r>
      </w:ins>
      <w:r w:rsidR="0078750F" w:rsidRPr="00EB28C1">
        <w:t xml:space="preserve"> concepts</w:t>
      </w:r>
      <w:r w:rsidR="00B51BBE" w:rsidRPr="00EB28C1">
        <w:t xml:space="preserve">. The last index </w:t>
      </w:r>
      <w:r w:rsidR="005D0F8A" w:rsidRPr="00EB28C1">
        <w:t>(REAL_MEAN_ADJUSTED) is the difference between the first index and the second index</w:t>
      </w:r>
      <w:r w:rsidR="005D0F8A" w:rsidRPr="00F6190A">
        <w:t>, which is a conventional</w:t>
      </w:r>
      <w:r w:rsidR="005D0F8A" w:rsidRPr="00EC4F23">
        <w:t xml:space="preserve"> way of </w:t>
      </w:r>
      <w:r w:rsidR="00B51BBE" w:rsidRPr="00EC4F23">
        <w:t xml:space="preserve">correcting </w:t>
      </w:r>
      <w:r w:rsidR="00CE4A78" w:rsidRPr="00EC4F23">
        <w:rPr>
          <w:noProof/>
        </w:rPr>
        <w:t>over</w:t>
      </w:r>
      <w:del w:id="132" w:author="Hahn, Martin" w:date="2018-07-21T17:36:00Z">
        <w:r w:rsidR="00213614" w:rsidRPr="00EC4F23" w:rsidDel="00FE5032">
          <w:rPr>
            <w:noProof/>
          </w:rPr>
          <w:delText>-</w:delText>
        </w:r>
      </w:del>
      <w:commentRangeStart w:id="133"/>
      <w:r w:rsidR="00CE4A78" w:rsidRPr="00EC4F23">
        <w:rPr>
          <w:noProof/>
        </w:rPr>
        <w:t>claiming</w:t>
      </w:r>
      <w:commentRangeEnd w:id="133"/>
      <w:r w:rsidR="00EB28C1">
        <w:rPr>
          <w:rStyle w:val="CommentReference"/>
        </w:rPr>
        <w:commentReference w:id="133"/>
      </w:r>
      <w:sdt>
        <w:sdtPr>
          <w:id w:val="1088660423"/>
          <w:citation/>
        </w:sdtPr>
        <w:sdtContent>
          <w:r w:rsidR="00CE4A78" w:rsidRPr="00EC4F23">
            <w:fldChar w:fldCharType="begin"/>
          </w:r>
          <w:r w:rsidR="00CE4A78" w:rsidRPr="003C2C4A">
            <w:rPr>
              <w:rPrChange w:id="134" w:author="Hahn, Martin" w:date="2018-07-20T23:29:00Z">
                <w:rPr/>
              </w:rPrChange>
            </w:rPr>
            <w:instrText xml:space="preserve"> CITATION Pau03 \l 1033  \m Zim77</w:instrText>
          </w:r>
          <w:r w:rsidR="00CE4A78" w:rsidRPr="003C2C4A">
            <w:rPr>
              <w:rPrChange w:id="135" w:author="Hahn, Martin" w:date="2018-07-20T23:29:00Z">
                <w:rPr/>
              </w:rPrChange>
            </w:rPr>
            <w:fldChar w:fldCharType="separate"/>
          </w:r>
          <w:r w:rsidR="004B23EE" w:rsidRPr="00EC4F23">
            <w:rPr>
              <w:noProof/>
            </w:rPr>
            <w:t xml:space="preserve"> (Paulhus, Harms, et al. 2003, Zimmerman, et al. 1977)</w:t>
          </w:r>
          <w:r w:rsidR="00CE4A78" w:rsidRPr="00EC4F23">
            <w:fldChar w:fldCharType="end"/>
          </w:r>
        </w:sdtContent>
      </w:sdt>
      <w:r w:rsidR="00B51BBE">
        <w:t>.</w:t>
      </w:r>
      <w:del w:id="136" w:author="Hahn, Martin" w:date="2018-07-23T10:09:00Z">
        <w:r w:rsidR="00B51BBE" w:rsidDel="00F6190A">
          <w:delText xml:space="preserve"> </w:delText>
        </w:r>
      </w:del>
      <w:r w:rsidR="00F6190A">
        <w:rPr>
          <w:rStyle w:val="CommentReference"/>
        </w:rPr>
        <w:commentReference w:id="137"/>
      </w:r>
    </w:p>
    <w:p w14:paraId="4F7B4EF4" w14:textId="4FF56013" w:rsidR="005D0F8A" w:rsidRDefault="005D0F8A" w:rsidP="007E2224"/>
    <w:p w14:paraId="2129DA52" w14:textId="48F7196D" w:rsidR="00B51BBE" w:rsidRDefault="00B51BBE" w:rsidP="003C2C4A">
      <w:pPr>
        <w:spacing w:after="120"/>
        <w:pPrChange w:id="138" w:author="Hahn, Martin" w:date="2018-07-20T23:29:00Z">
          <w:pPr/>
        </w:pPrChange>
      </w:pPr>
      <w:bookmarkStart w:id="139" w:name="_Hlk520067026"/>
      <w:r w:rsidRPr="00EC4F23">
        <w:t xml:space="preserve">Based on </w:t>
      </w:r>
      <w:r w:rsidR="00213614" w:rsidRPr="00EC4F23">
        <w:t xml:space="preserve">the </w:t>
      </w:r>
      <w:r w:rsidR="00223054" w:rsidRPr="00EC4F23">
        <w:t xml:space="preserve">quartile distribution of the </w:t>
      </w:r>
      <w:r w:rsidRPr="00EC4F23">
        <w:t>score</w:t>
      </w:r>
      <w:r w:rsidR="00223054" w:rsidRPr="00EC4F23">
        <w:t>s</w:t>
      </w:r>
      <w:r w:rsidRPr="00EC4F23">
        <w:t xml:space="preserve"> of the first two </w:t>
      </w:r>
      <w:r w:rsidR="005551BE" w:rsidRPr="00EC4F23">
        <w:t>indices</w:t>
      </w:r>
      <w:r w:rsidRPr="00EC4F23">
        <w:t xml:space="preserve">, </w:t>
      </w:r>
      <w:r w:rsidR="005551BE" w:rsidRPr="00EC4F23">
        <w:t>students in each education</w:t>
      </w:r>
      <w:r w:rsidR="005551BE">
        <w:t xml:space="preserve"> system were identified</w:t>
      </w:r>
      <w:ins w:id="140" w:author="Hahn, Martin" w:date="2018-07-22T23:51:00Z">
        <w:r w:rsidR="00BC35A0">
          <w:t xml:space="preserve"> as being</w:t>
        </w:r>
      </w:ins>
      <w:r w:rsidR="005551BE">
        <w:t xml:space="preserve"> in one of the four </w:t>
      </w:r>
      <w:ins w:id="141" w:author="Hahn, Martin" w:date="2018-07-21T17:41:00Z">
        <w:r w:rsidR="00D41810">
          <w:t xml:space="preserve">following </w:t>
        </w:r>
      </w:ins>
      <w:r w:rsidR="005551BE" w:rsidRPr="00271E56">
        <w:t>groups</w:t>
      </w:r>
      <w:ins w:id="142" w:author="Hahn, Martin" w:date="2018-07-21T17:40:00Z">
        <w:r w:rsidR="00D41810" w:rsidRPr="00271E56">
          <w:t>:</w:t>
        </w:r>
      </w:ins>
      <w:r w:rsidR="00223054" w:rsidRPr="00271E56">
        <w:rPr>
          <w:rStyle w:val="FootnoteReference"/>
        </w:rPr>
        <w:footnoteReference w:id="1"/>
      </w:r>
      <w:del w:id="158" w:author="Hahn, Martin" w:date="2018-07-21T17:37:00Z">
        <w:r w:rsidR="002622B0" w:rsidRPr="00271E56" w:rsidDel="00FE5032">
          <w:delText>,</w:delText>
        </w:r>
      </w:del>
      <w:del w:id="159" w:author="Hahn, Martin" w:date="2018-07-21T17:40:00Z">
        <w:r w:rsidR="00254D7C" w:rsidRPr="00271E56" w:rsidDel="00D41810">
          <w:delText xml:space="preserve"> </w:delText>
        </w:r>
        <w:r w:rsidR="005551BE" w:rsidRPr="00271E56" w:rsidDel="00D41810">
          <w:delText>which can be characterized as fo</w:delText>
        </w:r>
        <w:r w:rsidR="005551BE" w:rsidRPr="00410988" w:rsidDel="00D41810">
          <w:delText>llowing:</w:delText>
        </w:r>
      </w:del>
      <w:del w:id="160" w:author="Hahn, Martin" w:date="2018-07-20T23:29:00Z">
        <w:r w:rsidR="001C15D4" w:rsidRPr="00410988" w:rsidDel="003C2C4A">
          <w:delText>.</w:delText>
        </w:r>
      </w:del>
    </w:p>
    <w:bookmarkEnd w:id="139"/>
    <w:p w14:paraId="032138B0" w14:textId="0AE29BBE" w:rsidR="00382B76" w:rsidRDefault="00382B76" w:rsidP="00382B76">
      <w:pPr>
        <w:pStyle w:val="ListParagraph"/>
        <w:numPr>
          <w:ilvl w:val="0"/>
          <w:numId w:val="24"/>
        </w:numPr>
      </w:pPr>
      <w:r w:rsidRPr="00E97423">
        <w:rPr>
          <w:b/>
          <w:u w:val="single"/>
        </w:rPr>
        <w:t>Irrational respondents</w:t>
      </w:r>
      <w:r>
        <w:t xml:space="preserve"> are </w:t>
      </w:r>
      <w:r w:rsidR="00036D46">
        <w:t>students who tend</w:t>
      </w:r>
      <w:r>
        <w:t xml:space="preserve"> to </w:t>
      </w:r>
      <w:r w:rsidR="00036D46">
        <w:t>choose</w:t>
      </w:r>
      <w:r>
        <w:t xml:space="preserve"> “never heard of it” </w:t>
      </w:r>
      <w:r w:rsidRPr="00213614">
        <w:rPr>
          <w:noProof/>
        </w:rPr>
        <w:t>to</w:t>
      </w:r>
      <w:r>
        <w:t xml:space="preserve"> real concepts but “know it well, understand the concept” to </w:t>
      </w:r>
      <w:r w:rsidRPr="00213614">
        <w:rPr>
          <w:noProof/>
        </w:rPr>
        <w:t>pseudo concepts</w:t>
      </w:r>
      <w:r>
        <w:t>.</w:t>
      </w:r>
    </w:p>
    <w:p w14:paraId="2ACD4A0D" w14:textId="09B0E8AF" w:rsidR="00036D46" w:rsidRPr="00DA1F4C" w:rsidRDefault="00036D46" w:rsidP="00382B76">
      <w:pPr>
        <w:pStyle w:val="ListParagraph"/>
        <w:numPr>
          <w:ilvl w:val="0"/>
          <w:numId w:val="24"/>
        </w:numPr>
      </w:pPr>
      <w:r w:rsidRPr="00EC4F23">
        <w:rPr>
          <w:b/>
          <w:u w:val="single"/>
        </w:rPr>
        <w:t>Over</w:t>
      </w:r>
      <w:del w:id="161" w:author="Hahn, Martin" w:date="2018-07-21T21:51:00Z">
        <w:r w:rsidRPr="00EC4F23" w:rsidDel="0069136A">
          <w:rPr>
            <w:b/>
            <w:u w:val="single"/>
          </w:rPr>
          <w:delText xml:space="preserve"> </w:delText>
        </w:r>
      </w:del>
      <w:r w:rsidRPr="00EC4F23">
        <w:rPr>
          <w:b/>
          <w:u w:val="single"/>
        </w:rPr>
        <w:t>claimers</w:t>
      </w:r>
      <w:r>
        <w:t xml:space="preserve"> are students who tend to choose “know it well, understand the concept” to both </w:t>
      </w:r>
      <w:r w:rsidRPr="00DA1F4C">
        <w:t xml:space="preserve">real and </w:t>
      </w:r>
      <w:r w:rsidRPr="00DA1F4C">
        <w:rPr>
          <w:noProof/>
        </w:rPr>
        <w:t>pseudo concepts</w:t>
      </w:r>
      <w:r w:rsidRPr="00DA1F4C">
        <w:t>.</w:t>
      </w:r>
    </w:p>
    <w:p w14:paraId="3B171692" w14:textId="48965AC1" w:rsidR="00036D46" w:rsidRDefault="00036D46" w:rsidP="00036D46">
      <w:pPr>
        <w:pStyle w:val="ListParagraph"/>
        <w:numPr>
          <w:ilvl w:val="0"/>
          <w:numId w:val="24"/>
        </w:numPr>
      </w:pPr>
      <w:r w:rsidRPr="00B80B20">
        <w:rPr>
          <w:b/>
          <w:u w:val="single"/>
        </w:rPr>
        <w:t>Low</w:t>
      </w:r>
      <w:del w:id="162" w:author="Hahn, Martin" w:date="2018-07-22T22:16:00Z">
        <w:r w:rsidRPr="00B80B20" w:rsidDel="00EB28C1">
          <w:rPr>
            <w:b/>
            <w:u w:val="single"/>
          </w:rPr>
          <w:delText>er</w:delText>
        </w:r>
      </w:del>
      <w:r w:rsidRPr="00B80B20">
        <w:rPr>
          <w:b/>
          <w:u w:val="single"/>
        </w:rPr>
        <w:t xml:space="preserve"> </w:t>
      </w:r>
      <w:commentRangeStart w:id="163"/>
      <w:r w:rsidRPr="00B80B20">
        <w:rPr>
          <w:b/>
          <w:u w:val="single"/>
        </w:rPr>
        <w:t>claimers</w:t>
      </w:r>
      <w:commentRangeEnd w:id="163"/>
      <w:r w:rsidR="00B80B20">
        <w:rPr>
          <w:rStyle w:val="CommentReference"/>
        </w:rPr>
        <w:commentReference w:id="163"/>
      </w:r>
      <w:r w:rsidRPr="00B80B20">
        <w:t xml:space="preserve"> are</w:t>
      </w:r>
      <w:r>
        <w:t xml:space="preserve"> students who tend to choose “never heard of it” to both </w:t>
      </w:r>
      <w:ins w:id="164" w:author="Hahn, Martin" w:date="2018-07-21T17:39:00Z">
        <w:r w:rsidR="00FE5032">
          <w:t xml:space="preserve">the </w:t>
        </w:r>
      </w:ins>
      <w:r>
        <w:t xml:space="preserve">real </w:t>
      </w:r>
      <w:ins w:id="165" w:author="Hahn, Martin" w:date="2018-07-21T17:39:00Z">
        <w:r w:rsidR="00FE5032">
          <w:t xml:space="preserve">and </w:t>
        </w:r>
      </w:ins>
      <w:r>
        <w:t xml:space="preserve">the </w:t>
      </w:r>
      <w:r w:rsidRPr="00213614">
        <w:rPr>
          <w:noProof/>
        </w:rPr>
        <w:t>pseudo concepts</w:t>
      </w:r>
      <w:r>
        <w:t>.</w:t>
      </w:r>
    </w:p>
    <w:p w14:paraId="5FFB78E2" w14:textId="4C0D3A38" w:rsidR="00AD1B7B" w:rsidRPr="00B16F68" w:rsidRDefault="00036D46" w:rsidP="00763F13">
      <w:pPr>
        <w:pStyle w:val="ListParagraph"/>
        <w:numPr>
          <w:ilvl w:val="0"/>
          <w:numId w:val="24"/>
        </w:numPr>
      </w:pPr>
      <w:r w:rsidRPr="00E97423">
        <w:rPr>
          <w:b/>
          <w:u w:val="single"/>
        </w:rPr>
        <w:t>Ideal respondents</w:t>
      </w:r>
      <w:r>
        <w:t xml:space="preserve"> are students who tend to choose “know it well, understand the concept” to real concepts but “never heard of it” to </w:t>
      </w:r>
      <w:r w:rsidRPr="00213614">
        <w:rPr>
          <w:noProof/>
        </w:rPr>
        <w:t>pseudo concepts</w:t>
      </w:r>
      <w:r>
        <w:t>.</w:t>
      </w:r>
    </w:p>
    <w:p w14:paraId="2ED1B5C5" w14:textId="4EFF99B2" w:rsidR="005B4F1D" w:rsidRDefault="00AD1B7B" w:rsidP="00B7289C">
      <w:pPr>
        <w:spacing w:before="120" w:after="120"/>
      </w:pPr>
      <w:r w:rsidRPr="00B16F68">
        <w:lastRenderedPageBreak/>
        <w:t xml:space="preserve">Results are presented at the </w:t>
      </w:r>
      <w:r w:rsidRPr="00271E56">
        <w:t xml:space="preserve">education system level for the United States and </w:t>
      </w:r>
      <w:r w:rsidR="00DC6EEA" w:rsidRPr="00271E56">
        <w:t>63</w:t>
      </w:r>
      <w:r w:rsidRPr="00271E56">
        <w:t xml:space="preserve"> other education systems around the world</w:t>
      </w:r>
      <w:ins w:id="166" w:author="Hahn, Martin" w:date="2018-07-21T17:45:00Z">
        <w:r w:rsidR="00291BA5" w:rsidRPr="00271E56">
          <w:t>.</w:t>
        </w:r>
      </w:ins>
      <w:r w:rsidR="006F0600" w:rsidRPr="00271E56">
        <w:rPr>
          <w:rStyle w:val="FootnoteReference"/>
        </w:rPr>
        <w:footnoteReference w:id="2"/>
      </w:r>
      <w:del w:id="170" w:author="Hahn, Martin" w:date="2018-07-21T17:45:00Z">
        <w:r w:rsidRPr="00271E56" w:rsidDel="00291BA5">
          <w:delText>.</w:delText>
        </w:r>
      </w:del>
      <w:r w:rsidRPr="00271E56">
        <w:t xml:space="preserve"> Two-tailed </w:t>
      </w:r>
      <w:r w:rsidRPr="00271E56">
        <w:rPr>
          <w:i/>
        </w:rPr>
        <w:t>t</w:t>
      </w:r>
      <w:r w:rsidRPr="00271E56">
        <w:t xml:space="preserve">-tests </w:t>
      </w:r>
      <w:r w:rsidRPr="00271E56">
        <w:rPr>
          <w:noProof/>
        </w:rPr>
        <w:t>were</w:t>
      </w:r>
      <w:r w:rsidRPr="000D77CA">
        <w:t xml:space="preserve"> performed for comparisons </w:t>
      </w:r>
      <w:r w:rsidR="00EC0D04" w:rsidRPr="00410988">
        <w:t>between student subgroups</w:t>
      </w:r>
      <w:r w:rsidRPr="00410988">
        <w:t>. Test results with</w:t>
      </w:r>
      <w:r w:rsidRPr="00B80B20">
        <w:t xml:space="preserve"> </w:t>
      </w:r>
      <w:r w:rsidRPr="00B80B20">
        <w:rPr>
          <w:i/>
        </w:rPr>
        <w:t>p</w:t>
      </w:r>
      <w:r w:rsidRPr="00B80B20">
        <w:t>-values</w:t>
      </w:r>
      <w:r w:rsidRPr="00B16F68">
        <w:t xml:space="preserve"> under </w:t>
      </w:r>
      <w:del w:id="171" w:author="Hahn, Martin" w:date="2018-07-21T17:46:00Z">
        <w:r w:rsidRPr="00B16F68" w:rsidDel="00291BA5">
          <w:delText>0</w:delText>
        </w:r>
      </w:del>
      <w:r w:rsidRPr="00B16F68">
        <w:t>.05 are considered statistically significant.</w:t>
      </w:r>
    </w:p>
    <w:p w14:paraId="6C57098C" w14:textId="2E0EF90E" w:rsidR="007E2224" w:rsidRPr="00EC4F23" w:rsidRDefault="007E2224" w:rsidP="007E2224">
      <w:pPr>
        <w:pStyle w:val="Heading1"/>
        <w:rPr>
          <w:b/>
          <w:sz w:val="22"/>
          <w:szCs w:val="22"/>
        </w:rPr>
      </w:pPr>
      <w:r w:rsidRPr="00EC4F23">
        <w:rPr>
          <w:b/>
          <w:sz w:val="22"/>
          <w:szCs w:val="22"/>
        </w:rPr>
        <w:t>Results and Conclusions</w:t>
      </w:r>
    </w:p>
    <w:p w14:paraId="1E393D4F" w14:textId="2AC3F02C" w:rsidR="00A32305" w:rsidRPr="00C23F33" w:rsidRDefault="005616B6" w:rsidP="00A32305">
      <w:pPr>
        <w:rPr>
          <w:b/>
        </w:rPr>
      </w:pPr>
      <w:r w:rsidRPr="00EC4F23">
        <w:rPr>
          <w:b/>
        </w:rPr>
        <w:t xml:space="preserve">Q1: </w:t>
      </w:r>
      <w:r w:rsidR="00BF3295" w:rsidRPr="00EC4F23">
        <w:rPr>
          <w:b/>
        </w:rPr>
        <w:t xml:space="preserve">How do students </w:t>
      </w:r>
      <w:r w:rsidR="00BF3295" w:rsidRPr="00EC4F23">
        <w:rPr>
          <w:b/>
          <w:noProof/>
        </w:rPr>
        <w:t>respond</w:t>
      </w:r>
      <w:r w:rsidR="00BF3295" w:rsidRPr="00EC4F23">
        <w:rPr>
          <w:b/>
        </w:rPr>
        <w:t xml:space="preserve"> to real and </w:t>
      </w:r>
      <w:r w:rsidR="00F06E85" w:rsidRPr="00EC4F23">
        <w:rPr>
          <w:b/>
          <w:noProof/>
        </w:rPr>
        <w:t>pseudo</w:t>
      </w:r>
      <w:r w:rsidR="00BF3295" w:rsidRPr="00EC4F23">
        <w:rPr>
          <w:b/>
          <w:noProof/>
        </w:rPr>
        <w:t xml:space="preserve"> mathe</w:t>
      </w:r>
      <w:r w:rsidR="00A32305" w:rsidRPr="000725D8">
        <w:rPr>
          <w:b/>
          <w:noProof/>
        </w:rPr>
        <w:t>matical</w:t>
      </w:r>
      <w:r w:rsidR="00A32305" w:rsidRPr="000725D8">
        <w:rPr>
          <w:b/>
        </w:rPr>
        <w:t xml:space="preserve"> </w:t>
      </w:r>
      <w:commentRangeStart w:id="172"/>
      <w:r w:rsidR="00A32305" w:rsidRPr="000725D8">
        <w:rPr>
          <w:b/>
        </w:rPr>
        <w:t>concepts</w:t>
      </w:r>
      <w:commentRangeEnd w:id="172"/>
      <w:r w:rsidR="00857EC2">
        <w:rPr>
          <w:rStyle w:val="CommentReference"/>
        </w:rPr>
        <w:commentReference w:id="172"/>
      </w:r>
      <w:r w:rsidR="00A32305" w:rsidRPr="000725D8">
        <w:rPr>
          <w:b/>
        </w:rPr>
        <w:t>?</w:t>
      </w:r>
    </w:p>
    <w:p w14:paraId="04D85721" w14:textId="064DB1C3" w:rsidR="00BF3295" w:rsidRDefault="00BF3295" w:rsidP="00A32305">
      <w:pPr>
        <w:pStyle w:val="ListParagraph"/>
        <w:numPr>
          <w:ilvl w:val="0"/>
          <w:numId w:val="19"/>
        </w:numPr>
      </w:pPr>
      <w:r w:rsidRPr="00DA1F4C">
        <w:t>Although</w:t>
      </w:r>
      <w:r>
        <w:t xml:space="preserve"> stude</w:t>
      </w:r>
      <w:r w:rsidR="00DC6EEA">
        <w:t>nts’ response</w:t>
      </w:r>
      <w:ins w:id="173" w:author="Hahn, Martin" w:date="2018-07-21T18:08:00Z">
        <w:r w:rsidR="00E62D0E">
          <w:t>s</w:t>
        </w:r>
      </w:ins>
      <w:r w:rsidR="00DC6EEA">
        <w:t xml:space="preserve"> </w:t>
      </w:r>
      <w:del w:id="174" w:author="Hahn, Martin" w:date="2018-07-22T00:44:00Z">
        <w:r w:rsidR="00A32305" w:rsidDel="00EC2A94">
          <w:delText>varie</w:delText>
        </w:r>
      </w:del>
      <w:del w:id="175" w:author="Hahn, Martin" w:date="2018-07-21T18:09:00Z">
        <w:r w:rsidR="00A32305" w:rsidDel="00E62D0E">
          <w:delText>s</w:delText>
        </w:r>
      </w:del>
      <w:del w:id="176" w:author="Hahn, Martin" w:date="2018-07-22T00:44:00Z">
        <w:r w:rsidR="00A32305" w:rsidDel="00EC2A94">
          <w:delText xml:space="preserve"> </w:delText>
        </w:r>
      </w:del>
      <w:r w:rsidR="00DC6EEA">
        <w:t xml:space="preserve">to each </w:t>
      </w:r>
      <w:r w:rsidR="00DC6EEA" w:rsidRPr="00EC4F23">
        <w:t>of the 16 mathematics</w:t>
      </w:r>
      <w:r w:rsidRPr="00EC4F23">
        <w:t xml:space="preserve"> familiarity </w:t>
      </w:r>
      <w:r w:rsidR="00DC6EEA" w:rsidRPr="00EC4F23">
        <w:t>questions</w:t>
      </w:r>
      <w:ins w:id="177" w:author="Hahn, Martin" w:date="2018-07-22T00:44:00Z">
        <w:r w:rsidR="00EC2A94" w:rsidRPr="00EC2A94">
          <w:t xml:space="preserve"> </w:t>
        </w:r>
        <w:r w:rsidR="00EC2A94">
          <w:t>varied</w:t>
        </w:r>
      </w:ins>
      <w:r w:rsidRPr="00EC4F23">
        <w:t xml:space="preserve">, </w:t>
      </w:r>
      <w:del w:id="178" w:author="Hahn, Martin" w:date="2018-07-22T18:11:00Z">
        <w:r w:rsidRPr="00EC4F23" w:rsidDel="006D17A1">
          <w:delText>there are</w:delText>
        </w:r>
      </w:del>
      <w:ins w:id="179" w:author="Hahn, Martin" w:date="2018-07-22T18:11:00Z">
        <w:r w:rsidR="006D17A1">
          <w:t>some</w:t>
        </w:r>
      </w:ins>
      <w:r w:rsidRPr="00EC4F23">
        <w:t xml:space="preserve"> general trends </w:t>
      </w:r>
      <w:del w:id="180" w:author="Hahn, Martin" w:date="2018-07-22T18:11:00Z">
        <w:r w:rsidR="0075401A" w:rsidRPr="00EC4F23" w:rsidDel="006D17A1">
          <w:delText>about</w:delText>
        </w:r>
        <w:r w:rsidRPr="00EC4F23" w:rsidDel="006D17A1">
          <w:delText xml:space="preserve"> how </w:delText>
        </w:r>
      </w:del>
      <w:ins w:id="181" w:author="Hahn, Martin" w:date="2018-07-22T18:11:00Z">
        <w:r w:rsidR="006D17A1">
          <w:t xml:space="preserve">can be seen in </w:t>
        </w:r>
      </w:ins>
      <w:del w:id="182" w:author="Hahn, Martin" w:date="2018-07-22T18:16:00Z">
        <w:r w:rsidRPr="00EC4F23" w:rsidDel="004E20AB">
          <w:delText xml:space="preserve">students </w:delText>
        </w:r>
      </w:del>
      <w:ins w:id="183" w:author="Hahn, Martin" w:date="2018-07-22T18:16:00Z">
        <w:r w:rsidR="004E20AB">
          <w:t>their</w:t>
        </w:r>
        <w:r w:rsidR="004E20AB" w:rsidRPr="00EC4F23">
          <w:t xml:space="preserve"> </w:t>
        </w:r>
      </w:ins>
      <w:del w:id="184" w:author="Hahn, Martin" w:date="2018-07-22T18:15:00Z">
        <w:r w:rsidRPr="00EC4F23" w:rsidDel="004E20AB">
          <w:delText>re</w:delText>
        </w:r>
        <w:r w:rsidDel="004E20AB">
          <w:delText xml:space="preserve">sponded </w:delText>
        </w:r>
      </w:del>
      <w:ins w:id="185" w:author="Hahn, Martin" w:date="2018-07-22T18:16:00Z">
        <w:r w:rsidR="004E20AB">
          <w:t>responses</w:t>
        </w:r>
      </w:ins>
      <w:ins w:id="186" w:author="Hahn, Martin" w:date="2018-07-21T21:52:00Z">
        <w:r w:rsidR="0069136A">
          <w:t xml:space="preserve"> </w:t>
        </w:r>
      </w:ins>
      <w:r>
        <w:t xml:space="preserve">to </w:t>
      </w:r>
      <w:ins w:id="187" w:author="Hahn, Martin" w:date="2018-07-23T10:32:00Z">
        <w:r w:rsidR="00410988">
          <w:t xml:space="preserve">the </w:t>
        </w:r>
      </w:ins>
      <w:r>
        <w:t xml:space="preserve">real </w:t>
      </w:r>
      <w:r w:rsidR="00D948F3">
        <w:t xml:space="preserve">versus </w:t>
      </w:r>
      <w:r w:rsidR="00D948F3" w:rsidRPr="00213614">
        <w:rPr>
          <w:noProof/>
        </w:rPr>
        <w:t xml:space="preserve">pseudo </w:t>
      </w:r>
      <w:r w:rsidRPr="00213614">
        <w:rPr>
          <w:noProof/>
        </w:rPr>
        <w:t>mathematical</w:t>
      </w:r>
      <w:r>
        <w:t xml:space="preserve"> concepts</w:t>
      </w:r>
      <w:r w:rsidRPr="00271E56">
        <w:t>. Figure 1 illustrates</w:t>
      </w:r>
      <w:r>
        <w:t xml:space="preserve"> students’ </w:t>
      </w:r>
      <w:r w:rsidR="00D948F3">
        <w:t>reported familiarity level with</w:t>
      </w:r>
      <w:r>
        <w:t xml:space="preserve"> an example real concept, “exponential f</w:t>
      </w:r>
      <w:r w:rsidRPr="00BF3295">
        <w:t>unction</w:t>
      </w:r>
      <w:r w:rsidR="0092486A">
        <w:t xml:space="preserve">” to the left, and </w:t>
      </w:r>
      <w:r w:rsidR="00D948F3">
        <w:t xml:space="preserve">with an example </w:t>
      </w:r>
      <w:r w:rsidR="00D948F3" w:rsidRPr="00213614">
        <w:rPr>
          <w:noProof/>
        </w:rPr>
        <w:t xml:space="preserve">pseudo </w:t>
      </w:r>
      <w:r w:rsidR="0092486A" w:rsidRPr="00213614">
        <w:rPr>
          <w:noProof/>
        </w:rPr>
        <w:t>concept</w:t>
      </w:r>
      <w:r>
        <w:t>, “proper number” to the right.</w:t>
      </w:r>
      <w:r w:rsidR="00EC0D04">
        <w:t xml:space="preserve"> </w:t>
      </w:r>
    </w:p>
    <w:p w14:paraId="44D70974" w14:textId="71730F0C" w:rsidR="00BF3295" w:rsidRPr="00EC4F23" w:rsidRDefault="00BF3295" w:rsidP="002209F4">
      <w:pPr>
        <w:pStyle w:val="ListParagraph"/>
        <w:numPr>
          <w:ilvl w:val="0"/>
          <w:numId w:val="19"/>
        </w:numPr>
      </w:pPr>
      <w:r>
        <w:t>Across the 64 PISA participating education systems, the percentage of students who reported that they had never heard of the real concept “exponential f</w:t>
      </w:r>
      <w:r w:rsidRPr="00BF3295">
        <w:t>unction</w:t>
      </w:r>
      <w:r>
        <w:t xml:space="preserve">” ranged from 8% in Chinese Taipei to 80% in Tunisia. In the United States, 14% of </w:t>
      </w:r>
      <w:del w:id="188" w:author="Hahn, Martin" w:date="2018-07-21T18:09:00Z">
        <w:r w:rsidDel="00E62D0E">
          <w:delText xml:space="preserve">the </w:delText>
        </w:r>
      </w:del>
      <w:r>
        <w:t xml:space="preserve">students </w:t>
      </w:r>
      <w:del w:id="189" w:author="Hahn, Martin" w:date="2018-07-21T18:10:00Z">
        <w:r w:rsidRPr="00213614" w:rsidDel="00E62D0E">
          <w:rPr>
            <w:noProof/>
          </w:rPr>
          <w:delText>fall</w:delText>
        </w:r>
        <w:r w:rsidDel="00E62D0E">
          <w:delText xml:space="preserve"> </w:delText>
        </w:r>
      </w:del>
      <w:ins w:id="190" w:author="Hahn, Martin" w:date="2018-07-21T18:10:00Z">
        <w:r w:rsidR="00E62D0E">
          <w:rPr>
            <w:noProof/>
          </w:rPr>
          <w:t>fell</w:t>
        </w:r>
        <w:r w:rsidR="00E62D0E">
          <w:t xml:space="preserve"> </w:t>
        </w:r>
      </w:ins>
      <w:r>
        <w:t xml:space="preserve">into </w:t>
      </w:r>
      <w:r w:rsidRPr="00EC4F23">
        <w:t>this category.</w:t>
      </w:r>
    </w:p>
    <w:p w14:paraId="45D25FB1" w14:textId="371E33FD" w:rsidR="00BF3295" w:rsidRPr="00C23F33" w:rsidRDefault="00BF3295" w:rsidP="00BF3295">
      <w:pPr>
        <w:pStyle w:val="ListParagraph"/>
        <w:numPr>
          <w:ilvl w:val="0"/>
          <w:numId w:val="19"/>
        </w:numPr>
      </w:pPr>
      <w:r w:rsidRPr="00EC4F23">
        <w:t xml:space="preserve">When presented with the </w:t>
      </w:r>
      <w:r w:rsidR="0078750F" w:rsidRPr="00EC4F23">
        <w:t>made-up</w:t>
      </w:r>
      <w:r w:rsidRPr="00EC4F23">
        <w:t xml:space="preserve"> item, “proper number</w:t>
      </w:r>
      <w:ins w:id="191" w:author="Hahn, Martin" w:date="2018-07-21T19:25:00Z">
        <w:r w:rsidR="008C517A" w:rsidRPr="00510910">
          <w:t>,</w:t>
        </w:r>
      </w:ins>
      <w:r w:rsidRPr="00EC4F23">
        <w:t>”</w:t>
      </w:r>
      <w:del w:id="192" w:author="Hahn, Martin" w:date="2018-07-21T19:25:00Z">
        <w:r w:rsidRPr="00EC4F23" w:rsidDel="008C517A">
          <w:delText>,</w:delText>
        </w:r>
      </w:del>
      <w:r w:rsidRPr="00EC4F23">
        <w:t xml:space="preserve"> it would be expected that the majority of </w:t>
      </w:r>
      <w:del w:id="193" w:author="Hahn, Martin" w:date="2018-07-21T19:28:00Z">
        <w:r w:rsidRPr="00EC4F23" w:rsidDel="00465381">
          <w:delText xml:space="preserve">the </w:delText>
        </w:r>
      </w:del>
      <w:r w:rsidRPr="00EC4F23">
        <w:t>students would report “never heard of it</w:t>
      </w:r>
      <w:ins w:id="194" w:author="Hahn, Martin" w:date="2018-07-21T19:25:00Z">
        <w:r w:rsidR="008C517A" w:rsidRPr="00510910">
          <w:t>.</w:t>
        </w:r>
      </w:ins>
      <w:r w:rsidRPr="00EC4F23">
        <w:t>”</w:t>
      </w:r>
      <w:del w:id="195" w:author="Hahn, Martin" w:date="2018-07-21T19:25:00Z">
        <w:r w:rsidRPr="00EC4F23" w:rsidDel="008C517A">
          <w:delText>.</w:delText>
        </w:r>
      </w:del>
      <w:r w:rsidRPr="00EC4F23">
        <w:t xml:space="preserve"> </w:t>
      </w:r>
      <w:del w:id="196" w:author="Hahn, Martin" w:date="2018-07-21T19:36:00Z">
        <w:r w:rsidRPr="00EC4F23" w:rsidDel="005F03CF">
          <w:delText xml:space="preserve">This </w:delText>
        </w:r>
      </w:del>
      <w:ins w:id="197" w:author="Hahn, Martin" w:date="2018-07-21T19:36:00Z">
        <w:r w:rsidR="005F03CF">
          <w:t xml:space="preserve">However, </w:t>
        </w:r>
      </w:ins>
      <w:del w:id="198" w:author="Hahn, Martin" w:date="2018-07-21T19:25:00Z">
        <w:r w:rsidRPr="00EC4F23" w:rsidDel="008C517A">
          <w:delText xml:space="preserve">is </w:delText>
        </w:r>
      </w:del>
      <w:del w:id="199" w:author="Hahn, Martin" w:date="2018-07-22T18:56:00Z">
        <w:r w:rsidRPr="00EC4F23" w:rsidDel="00306C5E">
          <w:delText>the case in 5 education systems where</w:delText>
        </w:r>
        <w:r w:rsidDel="00306C5E">
          <w:delText xml:space="preserve"> </w:delText>
        </w:r>
      </w:del>
      <w:r>
        <w:t xml:space="preserve">more than half of the students </w:t>
      </w:r>
      <w:r w:rsidR="00133703">
        <w:t xml:space="preserve">reported </w:t>
      </w:r>
      <w:r w:rsidR="002209F4">
        <w:t>this</w:t>
      </w:r>
      <w:ins w:id="200" w:author="Hahn, Martin" w:date="2018-07-22T00:46:00Z">
        <w:r w:rsidR="00EC2A94">
          <w:t xml:space="preserve"> </w:t>
        </w:r>
      </w:ins>
      <w:ins w:id="201" w:author="Hahn, Martin" w:date="2018-07-22T18:56:00Z">
        <w:r w:rsidR="00306C5E">
          <w:t>in only 5 education systems</w:t>
        </w:r>
      </w:ins>
      <w:del w:id="202" w:author="Hahn, Martin" w:date="2018-07-21T19:25:00Z">
        <w:r w:rsidR="002209F4" w:rsidDel="008C517A">
          <w:delText xml:space="preserve"> way</w:delText>
        </w:r>
      </w:del>
      <w:r>
        <w:t>: Iceland</w:t>
      </w:r>
      <w:r w:rsidR="0075401A">
        <w:t xml:space="preserve"> (73%)</w:t>
      </w:r>
      <w:r>
        <w:t>, Spain</w:t>
      </w:r>
      <w:r w:rsidR="0075401A">
        <w:t xml:space="preserve"> (65%)</w:t>
      </w:r>
      <w:r>
        <w:t>, Korea</w:t>
      </w:r>
      <w:r w:rsidR="0075401A">
        <w:t xml:space="preserve"> (63%)</w:t>
      </w:r>
      <w:r>
        <w:t xml:space="preserve">, </w:t>
      </w:r>
      <w:del w:id="203" w:author="Hahn, Martin" w:date="2018-07-22T18:56:00Z">
        <w:r w:rsidDel="00306C5E">
          <w:delText xml:space="preserve">and </w:delText>
        </w:r>
      </w:del>
      <w:r>
        <w:t>Chinese Taipei</w:t>
      </w:r>
      <w:r w:rsidR="0075401A">
        <w:t xml:space="preserve"> (61%)</w:t>
      </w:r>
      <w:r>
        <w:t>, and Hong Kong</w:t>
      </w:r>
      <w:del w:id="204" w:author="Hahn, Martin" w:date="2018-07-21T19:29:00Z">
        <w:r w:rsidDel="00465381">
          <w:delText xml:space="preserve"> </w:delText>
        </w:r>
      </w:del>
      <w:r>
        <w:t>–</w:t>
      </w:r>
      <w:del w:id="205" w:author="Hahn, Martin" w:date="2018-07-21T19:29:00Z">
        <w:r w:rsidDel="00465381">
          <w:delText xml:space="preserve"> </w:delText>
        </w:r>
      </w:del>
      <w:r>
        <w:t>China</w:t>
      </w:r>
      <w:r w:rsidR="0075401A">
        <w:t xml:space="preserve"> (55%)</w:t>
      </w:r>
      <w:r w:rsidR="00A773EF">
        <w:t xml:space="preserve">. </w:t>
      </w:r>
      <w:del w:id="206" w:author="Hahn, Martin" w:date="2018-07-21T19:36:00Z">
        <w:r w:rsidDel="005F03CF">
          <w:delText>However,</w:delText>
        </w:r>
        <w:r w:rsidR="0075401A" w:rsidDel="005F03CF">
          <w:delText xml:space="preserve"> in </w:delText>
        </w:r>
      </w:del>
      <w:ins w:id="207" w:author="Hahn, Martin" w:date="2018-07-21T19:36:00Z">
        <w:r w:rsidR="005F03CF">
          <w:t xml:space="preserve">In </w:t>
        </w:r>
      </w:ins>
      <w:r w:rsidR="0075401A">
        <w:t>the remaining education systems,</w:t>
      </w:r>
      <w:r>
        <w:t xml:space="preserve"> the percentage of students who </w:t>
      </w:r>
      <w:r w:rsidR="0075401A">
        <w:t>reported</w:t>
      </w:r>
      <w:r>
        <w:t xml:space="preserve"> “never heard of it” ranged from </w:t>
      </w:r>
      <w:r w:rsidR="0075401A">
        <w:t>48</w:t>
      </w:r>
      <w:r>
        <w:t xml:space="preserve">% in </w:t>
      </w:r>
      <w:r w:rsidR="0075401A">
        <w:t>Sweden</w:t>
      </w:r>
      <w:r>
        <w:t xml:space="preserve"> to 3% in Albania. In the United States, 15% of </w:t>
      </w:r>
      <w:del w:id="208" w:author="Hahn, Martin" w:date="2018-07-21T19:26:00Z">
        <w:r w:rsidDel="008C517A">
          <w:delText xml:space="preserve">the </w:delText>
        </w:r>
      </w:del>
      <w:r>
        <w:t>students reported that they</w:t>
      </w:r>
      <w:r w:rsidR="0075401A">
        <w:t xml:space="preserve"> have never heard of the pseudo </w:t>
      </w:r>
      <w:r>
        <w:t>concept.</w:t>
      </w:r>
      <w:r w:rsidR="0092486A">
        <w:t xml:space="preserve"> In other words, 85% of them overstated what they know</w:t>
      </w:r>
      <w:r w:rsidR="0092486A" w:rsidRPr="00EC4F23">
        <w:t>.</w:t>
      </w:r>
      <w:r w:rsidR="00A773EF" w:rsidRPr="00EC4F23">
        <w:t xml:space="preserve"> </w:t>
      </w:r>
      <w:del w:id="209" w:author="Hahn, Martin" w:date="2018-07-21T21:53:00Z">
        <w:r w:rsidR="00A773EF" w:rsidRPr="00EC4F23" w:rsidDel="0069136A">
          <w:delText xml:space="preserve">These patterns are similar </w:delText>
        </w:r>
      </w:del>
      <w:ins w:id="210" w:author="Hahn, Martin" w:date="2018-07-21T19:37:00Z">
        <w:r w:rsidR="005F03CF" w:rsidRPr="00EC4F23">
          <w:t xml:space="preserve">Similar patterns were found </w:t>
        </w:r>
      </w:ins>
      <w:r w:rsidR="00A773EF" w:rsidRPr="00EC4F23">
        <w:t xml:space="preserve">for </w:t>
      </w:r>
      <w:del w:id="211" w:author="Hahn, Martin" w:date="2018-07-21T19:26:00Z">
        <w:r w:rsidR="00A773EF" w:rsidRPr="00EC4F23" w:rsidDel="008C517A">
          <w:delText xml:space="preserve">other </w:delText>
        </w:r>
      </w:del>
      <w:ins w:id="212" w:author="Hahn, Martin" w:date="2018-07-21T19:26:00Z">
        <w:r w:rsidR="008C517A" w:rsidRPr="00EC4F23">
          <w:t xml:space="preserve">the </w:t>
        </w:r>
      </w:ins>
      <w:r w:rsidR="00A773EF" w:rsidRPr="000725D8">
        <w:t>pseudo items not displayed.</w:t>
      </w:r>
    </w:p>
    <w:p w14:paraId="2A9D59BE" w14:textId="12233612" w:rsidR="009063AA" w:rsidRDefault="00066DEC" w:rsidP="00BF3295">
      <w:pPr>
        <w:pStyle w:val="ListParagraph"/>
        <w:numPr>
          <w:ilvl w:val="0"/>
          <w:numId w:val="19"/>
        </w:numPr>
      </w:pPr>
      <w:del w:id="213" w:author="Hahn, Martin" w:date="2018-07-21T19:37:00Z">
        <w:r w:rsidDel="005F03CF">
          <w:delText>This is</w:delText>
        </w:r>
      </w:del>
      <w:ins w:id="214" w:author="Hahn, Martin" w:date="2018-07-21T19:37:00Z">
        <w:r w:rsidR="005F03CF">
          <w:t>These findings are</w:t>
        </w:r>
      </w:ins>
      <w:r w:rsidR="00BF3295">
        <w:t xml:space="preserve"> </w:t>
      </w:r>
      <w:r w:rsidR="002209F4">
        <w:t xml:space="preserve">a </w:t>
      </w:r>
      <w:r w:rsidR="00BF3295">
        <w:t>clear indication of the existence of the over</w:t>
      </w:r>
      <w:del w:id="215" w:author="Hahn, Martin" w:date="2018-07-21T19:33:00Z">
        <w:r w:rsidR="0078750F" w:rsidDel="005F03CF">
          <w:delText>-</w:delText>
        </w:r>
      </w:del>
      <w:r w:rsidR="00BF3295">
        <w:t xml:space="preserve">claiming </w:t>
      </w:r>
      <w:r w:rsidR="0075401A">
        <w:t>response style</w:t>
      </w:r>
      <w:r w:rsidR="00BF3295">
        <w:t xml:space="preserve"> </w:t>
      </w:r>
      <w:ins w:id="216" w:author="Hahn, Martin" w:date="2018-07-21T19:33:00Z">
        <w:r w:rsidR="005F03CF">
          <w:t xml:space="preserve">common </w:t>
        </w:r>
      </w:ins>
      <w:r w:rsidR="00BF3295">
        <w:t xml:space="preserve">among PISA participating students. </w:t>
      </w:r>
      <w:r w:rsidR="009063AA">
        <w:t>Given t</w:t>
      </w:r>
      <w:r w:rsidR="0075401A">
        <w:t>hat students tend to over</w:t>
      </w:r>
      <w:del w:id="217" w:author="Hahn, Martin" w:date="2018-07-21T19:34:00Z">
        <w:r w:rsidR="0078750F" w:rsidDel="005F03CF">
          <w:delText xml:space="preserve"> </w:delText>
        </w:r>
      </w:del>
      <w:r w:rsidR="0075401A">
        <w:t xml:space="preserve">claim </w:t>
      </w:r>
      <w:r w:rsidR="009063AA">
        <w:t>with vary</w:t>
      </w:r>
      <w:r>
        <w:t>ing</w:t>
      </w:r>
      <w:r w:rsidR="009063AA">
        <w:t xml:space="preserve"> d</w:t>
      </w:r>
      <w:r w:rsidR="0075401A">
        <w:t>egrees across education systems</w:t>
      </w:r>
      <w:r w:rsidR="009063AA">
        <w:t>, interpreting students’ familiarity with real mathematical concepts without any adjustment would be misleading.</w:t>
      </w:r>
    </w:p>
    <w:p w14:paraId="467D8745" w14:textId="6A3EDF91" w:rsidR="005616B6" w:rsidDel="000D77CA" w:rsidRDefault="005616B6" w:rsidP="009063AA">
      <w:pPr>
        <w:rPr>
          <w:del w:id="218" w:author="Hahn, Martin" w:date="2018-07-23T10:23:00Z"/>
        </w:rPr>
      </w:pPr>
    </w:p>
    <w:p w14:paraId="2309F88A" w14:textId="77777777" w:rsidR="005616B6" w:rsidRDefault="005616B6" w:rsidP="00D8083D"/>
    <w:p w14:paraId="00BD84A4" w14:textId="01954DA5" w:rsidR="009063AA" w:rsidRPr="00EC4F23" w:rsidRDefault="005616B6" w:rsidP="009063AA">
      <w:pPr>
        <w:rPr>
          <w:b/>
        </w:rPr>
      </w:pPr>
      <w:r w:rsidRPr="00EC4F23">
        <w:rPr>
          <w:b/>
        </w:rPr>
        <w:t xml:space="preserve">Q2: </w:t>
      </w:r>
      <w:del w:id="219" w:author="Hahn, Martin" w:date="2018-07-22T19:03:00Z">
        <w:r w:rsidRPr="00EC4F23" w:rsidDel="003B055C">
          <w:rPr>
            <w:b/>
          </w:rPr>
          <w:delText xml:space="preserve">Could </w:delText>
        </w:r>
      </w:del>
      <w:ins w:id="220" w:author="Hahn, Martin" w:date="2018-07-22T19:03:00Z">
        <w:r w:rsidR="003B055C">
          <w:rPr>
            <w:b/>
          </w:rPr>
          <w:t>Can</w:t>
        </w:r>
        <w:r w:rsidR="003B055C" w:rsidRPr="00EC4F23">
          <w:rPr>
            <w:b/>
          </w:rPr>
          <w:t xml:space="preserve"> </w:t>
        </w:r>
      </w:ins>
      <w:r w:rsidRPr="00EC4F23">
        <w:rPr>
          <w:b/>
        </w:rPr>
        <w:t>over</w:t>
      </w:r>
      <w:del w:id="221" w:author="Hahn, Martin" w:date="2018-07-21T19:38:00Z">
        <w:r w:rsidR="0078750F" w:rsidRPr="00EC4F23" w:rsidDel="005F03CF">
          <w:rPr>
            <w:b/>
          </w:rPr>
          <w:delText>-</w:delText>
        </w:r>
      </w:del>
      <w:r w:rsidRPr="00EC4F23">
        <w:rPr>
          <w:b/>
        </w:rPr>
        <w:t>claiming be adjusted?</w:t>
      </w:r>
      <w:ins w:id="222" w:author="Hahn, Martin" w:date="2018-07-21T21:54:00Z">
        <w:r w:rsidR="00C52C06" w:rsidRPr="00510910">
          <w:rPr>
            <w:b/>
          </w:rPr>
          <w:t xml:space="preserve"> </w:t>
        </w:r>
      </w:ins>
    </w:p>
    <w:p w14:paraId="51D81521" w14:textId="3260C669" w:rsidR="00DA1F4C" w:rsidRDefault="009B348F" w:rsidP="00FD0457">
      <w:pPr>
        <w:pStyle w:val="ListParagraph"/>
        <w:numPr>
          <w:ilvl w:val="0"/>
          <w:numId w:val="20"/>
        </w:numPr>
      </w:pPr>
      <w:r w:rsidRPr="00EC4F23">
        <w:t>Across</w:t>
      </w:r>
      <w:r>
        <w:t xml:space="preserve"> the 64 education systems, o</w:t>
      </w:r>
      <w:r w:rsidR="009063AA">
        <w:t xml:space="preserve">n average, students </w:t>
      </w:r>
      <w:del w:id="223" w:author="Hahn, Martin" w:date="2018-07-22T19:08:00Z">
        <w:r w:rsidR="009063AA" w:rsidDel="00DA1F4C">
          <w:delText xml:space="preserve">indicated </w:delText>
        </w:r>
      </w:del>
      <w:ins w:id="224" w:author="Hahn, Martin" w:date="2018-07-22T19:08:00Z">
        <w:r w:rsidR="00DA1F4C">
          <w:t>had</w:t>
        </w:r>
      </w:ins>
      <w:ins w:id="225" w:author="Hahn, Martin" w:date="2018-07-21T21:28:00Z">
        <w:r w:rsidR="00FF7EEE">
          <w:t xml:space="preserve"> </w:t>
        </w:r>
      </w:ins>
      <w:del w:id="226" w:author="Hahn, Martin" w:date="2018-07-22T19:08:00Z">
        <w:r w:rsidR="009063AA" w:rsidDel="00DA1F4C">
          <w:delText xml:space="preserve">a </w:delText>
        </w:r>
        <w:r w:rsidDel="00DA1F4C">
          <w:delText>3.4</w:delText>
        </w:r>
        <w:r w:rsidR="009063AA" w:rsidDel="00DA1F4C">
          <w:delText xml:space="preserve"> </w:delText>
        </w:r>
      </w:del>
      <w:ins w:id="227" w:author="Hahn, Martin" w:date="2018-07-22T19:08:00Z">
        <w:r w:rsidR="00DA1F4C">
          <w:t xml:space="preserve">an </w:t>
        </w:r>
      </w:ins>
      <w:r w:rsidR="00CF5ABE">
        <w:t xml:space="preserve">unadjusted </w:t>
      </w:r>
      <w:r w:rsidR="009063AA">
        <w:t xml:space="preserve">familiarity rating </w:t>
      </w:r>
      <w:ins w:id="228" w:author="Hahn, Martin" w:date="2018-07-22T19:08:00Z">
        <w:r w:rsidR="00DA1F4C">
          <w:t xml:space="preserve">of </w:t>
        </w:r>
        <w:r w:rsidR="00DA1F4C">
          <w:t>3.4</w:t>
        </w:r>
        <w:r w:rsidR="00DA1F4C">
          <w:t xml:space="preserve"> </w:t>
        </w:r>
      </w:ins>
      <w:r w:rsidR="009063AA">
        <w:t>for the real mathematics concepts</w:t>
      </w:r>
      <w:r>
        <w:t xml:space="preserve"> (REAL_MEAN)</w:t>
      </w:r>
      <w:r w:rsidR="00913722">
        <w:t xml:space="preserve"> and a</w:t>
      </w:r>
      <w:r w:rsidR="009063AA">
        <w:t xml:space="preserve"> </w:t>
      </w:r>
      <w:del w:id="229" w:author="Hahn, Martin" w:date="2018-07-22T19:08:00Z">
        <w:r w:rsidDel="00DA1F4C">
          <w:delText>2.3</w:delText>
        </w:r>
        <w:r w:rsidR="009063AA" w:rsidDel="00DA1F4C">
          <w:delText xml:space="preserve"> </w:delText>
        </w:r>
      </w:del>
      <w:ins w:id="230" w:author="Hahn, Martin" w:date="2018-07-23T10:32:00Z">
        <w:r w:rsidR="00410988">
          <w:t xml:space="preserve">familiarity </w:t>
        </w:r>
      </w:ins>
      <w:del w:id="231" w:author="Hahn, Martin" w:date="2018-07-23T10:32:00Z">
        <w:r w:rsidDel="00410988">
          <w:delText>familiarly</w:delText>
        </w:r>
        <w:r w:rsidR="009063AA" w:rsidDel="00410988">
          <w:delText xml:space="preserve"> </w:delText>
        </w:r>
      </w:del>
      <w:r w:rsidR="009063AA">
        <w:t xml:space="preserve">rating </w:t>
      </w:r>
      <w:ins w:id="232" w:author="Hahn, Martin" w:date="2018-07-22T19:08:00Z">
        <w:r w:rsidR="00DA1F4C">
          <w:t xml:space="preserve">of </w:t>
        </w:r>
        <w:r w:rsidR="00DA1F4C">
          <w:t xml:space="preserve">2.3 </w:t>
        </w:r>
      </w:ins>
      <w:r w:rsidR="009063AA">
        <w:t xml:space="preserve">for the </w:t>
      </w:r>
      <w:r w:rsidR="00540AAC">
        <w:t>pseudo concepts</w:t>
      </w:r>
      <w:r>
        <w:t xml:space="preserve"> (</w:t>
      </w:r>
      <w:r w:rsidR="00540AAC">
        <w:t>PSEUDO</w:t>
      </w:r>
      <w:r>
        <w:t>_</w:t>
      </w:r>
      <w:commentRangeStart w:id="233"/>
      <w:r>
        <w:t>MEAN</w:t>
      </w:r>
      <w:commentRangeEnd w:id="233"/>
      <w:r w:rsidR="00271E56">
        <w:rPr>
          <w:rStyle w:val="CommentReference"/>
        </w:rPr>
        <w:commentReference w:id="233"/>
      </w:r>
      <w:r w:rsidR="00913722">
        <w:t>)</w:t>
      </w:r>
      <w:r w:rsidR="009063AA">
        <w:t>.</w:t>
      </w:r>
      <w:r>
        <w:t xml:space="preserve"> </w:t>
      </w:r>
      <w:r w:rsidR="00B770D8">
        <w:t xml:space="preserve">The average </w:t>
      </w:r>
      <w:r w:rsidR="00B770D8" w:rsidRPr="00213614">
        <w:rPr>
          <w:noProof/>
        </w:rPr>
        <w:t>mathematic</w:t>
      </w:r>
      <w:r w:rsidR="00213614">
        <w:rPr>
          <w:noProof/>
        </w:rPr>
        <w:t>s</w:t>
      </w:r>
      <w:r w:rsidR="00B770D8">
        <w:t xml:space="preserve"> performance for these 64 education systems </w:t>
      </w:r>
      <w:del w:id="234" w:author="Hahn, Martin" w:date="2018-07-21T21:25:00Z">
        <w:r w:rsidR="00B770D8" w:rsidRPr="00213614" w:rsidDel="00FF7EEE">
          <w:rPr>
            <w:noProof/>
          </w:rPr>
          <w:delText>are</w:delText>
        </w:r>
        <w:r w:rsidR="00B770D8" w:rsidDel="00FF7EEE">
          <w:delText xml:space="preserve"> </w:delText>
        </w:r>
      </w:del>
      <w:ins w:id="235" w:author="Hahn, Martin" w:date="2018-07-21T21:25:00Z">
        <w:r w:rsidR="00FF7EEE">
          <w:rPr>
            <w:noProof/>
          </w:rPr>
          <w:t>was</w:t>
        </w:r>
        <w:r w:rsidR="00FF7EEE">
          <w:t xml:space="preserve"> </w:t>
        </w:r>
      </w:ins>
      <w:r w:rsidR="00B770D8">
        <w:t>474 out of 1</w:t>
      </w:r>
      <w:ins w:id="236" w:author="Hahn, Martin" w:date="2018-07-21T21:25:00Z">
        <w:r w:rsidR="00FF7EEE">
          <w:t>,</w:t>
        </w:r>
      </w:ins>
      <w:commentRangeStart w:id="237"/>
      <w:r w:rsidR="00B770D8">
        <w:t>000</w:t>
      </w:r>
      <w:commentRangeEnd w:id="237"/>
      <w:r w:rsidR="00271E56">
        <w:rPr>
          <w:rStyle w:val="CommentReference"/>
        </w:rPr>
        <w:commentReference w:id="237"/>
      </w:r>
      <w:r w:rsidR="003B79B4">
        <w:t>.</w:t>
      </w:r>
      <w:ins w:id="238" w:author="Hahn, Martin" w:date="2018-07-21T21:25:00Z">
        <w:r w:rsidR="00FF7EEE">
          <w:t xml:space="preserve"> </w:t>
        </w:r>
      </w:ins>
    </w:p>
    <w:p w14:paraId="07C77192" w14:textId="2216CC14" w:rsidR="00BB28BC" w:rsidRPr="003A0B02" w:rsidRDefault="002622B0" w:rsidP="003A0B02">
      <w:pPr>
        <w:pStyle w:val="ListParagraph"/>
        <w:numPr>
          <w:ilvl w:val="0"/>
          <w:numId w:val="20"/>
        </w:numPr>
      </w:pPr>
      <w:r w:rsidRPr="000D77CA">
        <w:t xml:space="preserve">Table </w:t>
      </w:r>
      <w:commentRangeStart w:id="239"/>
      <w:r w:rsidRPr="000D77CA">
        <w:t>1</w:t>
      </w:r>
      <w:commentRangeEnd w:id="239"/>
      <w:r w:rsidR="00300E94" w:rsidRPr="000D77CA">
        <w:rPr>
          <w:rStyle w:val="CommentReference"/>
        </w:rPr>
        <w:commentReference w:id="239"/>
      </w:r>
      <w:r w:rsidR="0071756D" w:rsidRPr="000D77CA">
        <w:t xml:space="preserve"> </w:t>
      </w:r>
      <w:r w:rsidR="006513D6" w:rsidRPr="000D77CA">
        <w:t xml:space="preserve">reveals that, </w:t>
      </w:r>
      <w:r w:rsidR="00E35E1C" w:rsidRPr="000D77CA">
        <w:t>on average, the</w:t>
      </w:r>
      <w:r w:rsidR="00F9394E" w:rsidRPr="000D77CA">
        <w:t xml:space="preserve"> within-</w:t>
      </w:r>
      <w:r w:rsidR="006548CD" w:rsidRPr="000D77CA">
        <w:t>education-system</w:t>
      </w:r>
      <w:r w:rsidR="00E35E1C" w:rsidRPr="000D77CA">
        <w:t xml:space="preserve"> </w:t>
      </w:r>
      <w:r w:rsidR="00F9394E" w:rsidRPr="000D77CA">
        <w:t>correlation</w:t>
      </w:r>
      <w:del w:id="240" w:author="Hahn, Martin" w:date="2018-07-21T21:45:00Z">
        <w:r w:rsidR="00F9394E" w:rsidRPr="000D77CA" w:rsidDel="00150032">
          <w:delText>s</w:delText>
        </w:r>
      </w:del>
      <w:r w:rsidR="00F9394E" w:rsidRPr="000D77CA">
        <w:t xml:space="preserve"> between the </w:t>
      </w:r>
      <w:r w:rsidR="00E35E1C" w:rsidRPr="00545D3E">
        <w:rPr>
          <w:i/>
          <w:rPrChange w:id="241" w:author="Hahn, Martin" w:date="2018-07-23T10:21:00Z">
            <w:rPr/>
          </w:rPrChange>
        </w:rPr>
        <w:t>unadjusted</w:t>
      </w:r>
      <w:r w:rsidR="00E35E1C" w:rsidRPr="000D77CA">
        <w:t xml:space="preserve"> </w:t>
      </w:r>
      <w:r w:rsidR="00F9394E" w:rsidRPr="000D77CA">
        <w:t>familiarity</w:t>
      </w:r>
      <w:r w:rsidR="00F9394E" w:rsidRPr="00300E94">
        <w:t xml:space="preserve"> ratings</w:t>
      </w:r>
      <w:r w:rsidR="00F9394E" w:rsidRPr="00DA1F4C">
        <w:t xml:space="preserve"> and</w:t>
      </w:r>
      <w:r w:rsidR="00F9394E">
        <w:t xml:space="preserve"> </w:t>
      </w:r>
      <w:r w:rsidR="006548CD">
        <w:t xml:space="preserve">math </w:t>
      </w:r>
      <w:r w:rsidR="00F9394E">
        <w:t xml:space="preserve">achievement </w:t>
      </w:r>
      <w:del w:id="242" w:author="Hahn, Martin" w:date="2018-07-21T21:45:00Z">
        <w:r w:rsidR="006548CD" w:rsidDel="00A522B2">
          <w:delText>are</w:delText>
        </w:r>
        <w:r w:rsidR="00F9394E" w:rsidDel="00A522B2">
          <w:delText xml:space="preserve"> </w:delText>
        </w:r>
      </w:del>
      <w:ins w:id="243" w:author="Hahn, Martin" w:date="2018-07-21T21:45:00Z">
        <w:r w:rsidR="00A522B2">
          <w:t xml:space="preserve">is </w:t>
        </w:r>
      </w:ins>
      <w:r w:rsidR="00F9394E" w:rsidRPr="00A01A50">
        <w:rPr>
          <w:i/>
          <w:rPrChange w:id="244" w:author="Hahn, Martin" w:date="2018-07-21T21:59:00Z">
            <w:rPr/>
          </w:rPrChange>
        </w:rPr>
        <w:t>r</w:t>
      </w:r>
      <w:r w:rsidR="00F9394E">
        <w:t xml:space="preserve"> = </w:t>
      </w:r>
      <w:r w:rsidR="00B9500B">
        <w:t>0.46</w:t>
      </w:r>
      <w:r w:rsidR="00DD445B">
        <w:t xml:space="preserve">, </w:t>
      </w:r>
      <w:del w:id="245" w:author="Hahn, Martin" w:date="2018-07-21T21:29:00Z">
        <w:r w:rsidR="00DD445B" w:rsidDel="00FF7EEE">
          <w:delText>which range</w:delText>
        </w:r>
      </w:del>
      <w:ins w:id="246" w:author="Hahn, Martin" w:date="2018-07-21T21:29:00Z">
        <w:r w:rsidR="00FF7EEE">
          <w:t xml:space="preserve">ranging </w:t>
        </w:r>
      </w:ins>
      <w:del w:id="247" w:author="Hahn, Martin" w:date="2018-07-21T21:47:00Z">
        <w:r w:rsidR="00E35E1C" w:rsidDel="00A522B2">
          <w:delText xml:space="preserve"> </w:delText>
        </w:r>
      </w:del>
      <w:r w:rsidR="00E35E1C">
        <w:t xml:space="preserve">from -0.01 in Albania (not statistically different from 0) to 0.64 in Korea. The average within-education-system correlation between the </w:t>
      </w:r>
      <w:r w:rsidR="00E35E1C" w:rsidRPr="00A522B2">
        <w:rPr>
          <w:i/>
          <w:rPrChange w:id="248" w:author="Hahn, Martin" w:date="2018-07-21T21:45:00Z">
            <w:rPr/>
          </w:rPrChange>
        </w:rPr>
        <w:t>adjusted</w:t>
      </w:r>
      <w:r w:rsidR="00E35E1C">
        <w:t xml:space="preserve"> familiarity ratings and </w:t>
      </w:r>
      <w:del w:id="249" w:author="Hahn, Martin" w:date="2018-07-21T21:45:00Z">
        <w:r w:rsidR="00E35E1C" w:rsidDel="00A522B2">
          <w:delText xml:space="preserve">the </w:delText>
        </w:r>
      </w:del>
      <w:r w:rsidR="00E35E1C">
        <w:t xml:space="preserve">math </w:t>
      </w:r>
      <w:del w:id="250" w:author="Hahn, Martin" w:date="2018-07-21T21:46:00Z">
        <w:r w:rsidR="00E35E1C" w:rsidDel="00A522B2">
          <w:delText xml:space="preserve">achieving </w:delText>
        </w:r>
      </w:del>
      <w:ins w:id="251" w:author="Hahn, Martin" w:date="2018-07-21T21:46:00Z">
        <w:r w:rsidR="00A522B2">
          <w:t xml:space="preserve">achievement </w:t>
        </w:r>
      </w:ins>
      <w:del w:id="252" w:author="Hahn, Martin" w:date="2018-07-21T21:46:00Z">
        <w:r w:rsidR="00E35E1C" w:rsidDel="00A522B2">
          <w:delText xml:space="preserve">are </w:delText>
        </w:r>
      </w:del>
      <w:ins w:id="253" w:author="Hahn, Martin" w:date="2018-07-21T21:46:00Z">
        <w:r w:rsidR="00A522B2">
          <w:t xml:space="preserve">is </w:t>
        </w:r>
      </w:ins>
      <w:r w:rsidR="00E35E1C" w:rsidRPr="00A01A50">
        <w:rPr>
          <w:i/>
          <w:rPrChange w:id="254" w:author="Hahn, Martin" w:date="2018-07-21T21:59:00Z">
            <w:rPr/>
          </w:rPrChange>
        </w:rPr>
        <w:t xml:space="preserve">r </w:t>
      </w:r>
      <w:r w:rsidR="00E35E1C">
        <w:t xml:space="preserve">= 0.43, </w:t>
      </w:r>
      <w:del w:id="255" w:author="Hahn, Martin" w:date="2018-07-21T21:46:00Z">
        <w:r w:rsidR="00E35E1C" w:rsidDel="00A522B2">
          <w:delText>which ranges</w:delText>
        </w:r>
      </w:del>
      <w:ins w:id="256" w:author="Hahn, Martin" w:date="2018-07-21T21:46:00Z">
        <w:r w:rsidR="00A522B2">
          <w:t>ranging</w:t>
        </w:r>
      </w:ins>
      <w:r w:rsidR="00E35E1C">
        <w:t xml:space="preserve"> from 0.01 in Albania (still not statistically different from 0) to 0.69 in </w:t>
      </w:r>
      <w:r w:rsidR="00E35E1C" w:rsidRPr="00E35E1C">
        <w:t>Liechtenstein</w:t>
      </w:r>
      <w:r w:rsidR="00E35E1C">
        <w:t>.</w:t>
      </w:r>
      <w:r w:rsidR="003A0B02">
        <w:t xml:space="preserve"> </w:t>
      </w:r>
      <w:r w:rsidR="003E01B6">
        <w:t xml:space="preserve">The change in the correlation brought by the adjustment </w:t>
      </w:r>
      <w:r w:rsidR="008070C6">
        <w:t xml:space="preserve">varies by </w:t>
      </w:r>
      <w:del w:id="257" w:author="Hahn, Martin" w:date="2018-07-21T21:46:00Z">
        <w:r w:rsidR="00213614" w:rsidDel="00A522B2">
          <w:lastRenderedPageBreak/>
          <w:delText xml:space="preserve">the </w:delText>
        </w:r>
      </w:del>
      <w:r w:rsidR="008070C6" w:rsidRPr="00213614">
        <w:rPr>
          <w:noProof/>
        </w:rPr>
        <w:t>education</w:t>
      </w:r>
      <w:r w:rsidR="008070C6">
        <w:t xml:space="preserve"> system, ranging from </w:t>
      </w:r>
      <w:del w:id="258" w:author="Hahn, Martin" w:date="2018-07-21T21:50:00Z">
        <w:r w:rsidR="008070C6" w:rsidDel="0069136A">
          <w:delText xml:space="preserve">decreasing </w:delText>
        </w:r>
      </w:del>
      <w:ins w:id="259" w:author="Hahn, Martin" w:date="2018-07-21T21:50:00Z">
        <w:r w:rsidR="0069136A">
          <w:t xml:space="preserve">a decrease of </w:t>
        </w:r>
      </w:ins>
      <w:r w:rsidR="008070C6">
        <w:t>0.27 in Macao</w:t>
      </w:r>
      <w:del w:id="260" w:author="Hahn, Martin" w:date="2018-07-21T21:50:00Z">
        <w:r w:rsidR="008070C6" w:rsidDel="0069136A">
          <w:delText xml:space="preserve"> </w:delText>
        </w:r>
      </w:del>
      <w:r w:rsidR="008070C6">
        <w:t>–</w:t>
      </w:r>
      <w:del w:id="261" w:author="Hahn, Martin" w:date="2018-07-21T21:50:00Z">
        <w:r w:rsidR="008070C6" w:rsidDel="0069136A">
          <w:delText xml:space="preserve"> </w:delText>
        </w:r>
      </w:del>
      <w:r w:rsidR="008070C6">
        <w:t xml:space="preserve">China to </w:t>
      </w:r>
      <w:del w:id="262" w:author="Hahn, Martin" w:date="2018-07-21T21:50:00Z">
        <w:r w:rsidR="008070C6" w:rsidDel="0069136A">
          <w:delText xml:space="preserve">increasing </w:delText>
        </w:r>
      </w:del>
      <w:ins w:id="263" w:author="Hahn, Martin" w:date="2018-07-21T21:50:00Z">
        <w:r w:rsidR="0069136A">
          <w:t xml:space="preserve">an increase of </w:t>
        </w:r>
      </w:ins>
      <w:r w:rsidR="008070C6">
        <w:t>0.26 in Sweden.</w:t>
      </w:r>
      <w:ins w:id="264" w:author="Hahn, Martin" w:date="2018-07-21T21:56:00Z">
        <w:r w:rsidR="00A01A50">
          <w:t xml:space="preserve"> </w:t>
        </w:r>
      </w:ins>
    </w:p>
    <w:p w14:paraId="3981D8FA" w14:textId="77777777" w:rsidR="00A8515E" w:rsidRDefault="008070C6" w:rsidP="00C03776">
      <w:pPr>
        <w:pStyle w:val="ListParagraph"/>
        <w:numPr>
          <w:ilvl w:val="0"/>
          <w:numId w:val="20"/>
        </w:numPr>
        <w:rPr>
          <w:ins w:id="265" w:author="Hahn, Martin" w:date="2018-07-22T19:52:00Z"/>
        </w:rPr>
      </w:pPr>
      <w:r w:rsidRPr="00DA1F4C">
        <w:t xml:space="preserve">At the </w:t>
      </w:r>
      <w:ins w:id="266" w:author="Hahn, Martin" w:date="2018-07-22T00:48:00Z">
        <w:r w:rsidR="00EC2A94" w:rsidRPr="003B055C">
          <w:rPr>
            <w:rPrChange w:id="267" w:author="Hahn, Martin" w:date="2018-07-22T19:04:00Z">
              <w:rPr>
                <w:highlight w:val="yellow"/>
              </w:rPr>
            </w:rPrChange>
          </w:rPr>
          <w:t>a</w:t>
        </w:r>
      </w:ins>
      <w:r w:rsidRPr="00DA1F4C">
        <w:t xml:space="preserve">cross-education-system level, </w:t>
      </w:r>
      <w:r w:rsidR="00C03776" w:rsidRPr="00DA1F4C">
        <w:t>b</w:t>
      </w:r>
      <w:r w:rsidR="00C55479" w:rsidRPr="00DA1F4C">
        <w:t>efore adjustment, there is a very weak r</w:t>
      </w:r>
      <w:r w:rsidR="00C55479">
        <w:t>elationship (</w:t>
      </w:r>
      <w:r w:rsidR="00C55479" w:rsidRPr="00A01A50">
        <w:rPr>
          <w:i/>
          <w:rPrChange w:id="268" w:author="Hahn, Martin" w:date="2018-07-21T21:57:00Z">
            <w:rPr/>
          </w:rPrChange>
        </w:rPr>
        <w:t>r</w:t>
      </w:r>
      <w:r w:rsidR="00C55479">
        <w:t xml:space="preserve"> = 0.16) between students’ familiarity and math performance</w:t>
      </w:r>
      <w:del w:id="269" w:author="Hahn, Martin" w:date="2018-07-21T21:57:00Z">
        <w:r w:rsidR="00C55479" w:rsidDel="00A01A50">
          <w:delText>s</w:delText>
        </w:r>
      </w:del>
      <w:r w:rsidR="00C55479">
        <w:t>.</w:t>
      </w:r>
      <w:r w:rsidR="0038361B">
        <w:t xml:space="preserve"> </w:t>
      </w:r>
      <w:r w:rsidR="003B79B4">
        <w:t xml:space="preserve">Although there may be a </w:t>
      </w:r>
      <w:r w:rsidR="0038361B">
        <w:t xml:space="preserve">substantive explanation for </w:t>
      </w:r>
      <w:r w:rsidR="003B79B4">
        <w:t>having such</w:t>
      </w:r>
      <w:r w:rsidR="0038361B">
        <w:t xml:space="preserve"> a weak relationship</w:t>
      </w:r>
      <w:r w:rsidR="003B79B4">
        <w:t xml:space="preserve"> at</w:t>
      </w:r>
      <w:r w:rsidR="0038361B">
        <w:t xml:space="preserve"> </w:t>
      </w:r>
      <w:r w:rsidR="00C03776">
        <w:t xml:space="preserve">the </w:t>
      </w:r>
      <w:r w:rsidR="0038361B">
        <w:t xml:space="preserve">across-education-system level but not at the within-education-system level, it is more reasonable to believe that the </w:t>
      </w:r>
      <w:r w:rsidR="003B79B4">
        <w:t xml:space="preserve">across-education-system level correlation </w:t>
      </w:r>
      <w:r w:rsidR="00066DEC">
        <w:t xml:space="preserve">of </w:t>
      </w:r>
      <w:r w:rsidR="00066DEC" w:rsidRPr="00A01A50">
        <w:rPr>
          <w:i/>
          <w:rPrChange w:id="270" w:author="Hahn, Martin" w:date="2018-07-21T21:58:00Z">
            <w:rPr/>
          </w:rPrChange>
        </w:rPr>
        <w:t>r</w:t>
      </w:r>
      <w:r w:rsidR="004965E3">
        <w:t xml:space="preserve"> </w:t>
      </w:r>
      <w:r w:rsidR="00066DEC">
        <w:t>=</w:t>
      </w:r>
      <w:r w:rsidR="004965E3">
        <w:t xml:space="preserve"> </w:t>
      </w:r>
      <w:r w:rsidR="00066DEC">
        <w:t xml:space="preserve">0.16 </w:t>
      </w:r>
      <w:r w:rsidR="002C5941">
        <w:t>does not tease out</w:t>
      </w:r>
      <w:r w:rsidR="00C03776">
        <w:t xml:space="preserve"> the</w:t>
      </w:r>
      <w:r w:rsidR="00066DEC">
        <w:t xml:space="preserve"> bias brought by different response style</w:t>
      </w:r>
      <w:ins w:id="271" w:author="Hahn, Martin" w:date="2018-07-21T21:58:00Z">
        <w:r w:rsidR="00A01A50">
          <w:t>s</w:t>
        </w:r>
      </w:ins>
      <w:r w:rsidR="00066DEC">
        <w:t xml:space="preserve"> across education systems</w:t>
      </w:r>
      <w:r w:rsidR="0038361B">
        <w:t>.</w:t>
      </w:r>
      <w:r w:rsidR="00694032">
        <w:t xml:space="preserve"> </w:t>
      </w:r>
      <w:r w:rsidR="0038361B">
        <w:t xml:space="preserve">After adjustment, the correlation increases to </w:t>
      </w:r>
      <w:r w:rsidR="00694032" w:rsidRPr="00A01A50">
        <w:rPr>
          <w:i/>
          <w:rPrChange w:id="272" w:author="Hahn, Martin" w:date="2018-07-21T21:58:00Z">
            <w:rPr/>
          </w:rPrChange>
        </w:rPr>
        <w:t>r</w:t>
      </w:r>
      <w:r w:rsidR="00694032">
        <w:t xml:space="preserve"> = 0.68, which is in line with </w:t>
      </w:r>
      <w:del w:id="273" w:author="Hahn, Martin" w:date="2018-07-21T19:44:00Z">
        <w:r w:rsidR="00694032" w:rsidDel="00993D07">
          <w:delText xml:space="preserve">what </w:delText>
        </w:r>
      </w:del>
      <w:r w:rsidR="00694032">
        <w:t>the findings from the field test of PISA 2012</w:t>
      </w:r>
      <w:sdt>
        <w:sdtPr>
          <w:id w:val="1967545583"/>
          <w:citation/>
        </w:sdtPr>
        <w:sdtContent>
          <w:r w:rsidR="00CE4A78">
            <w:fldChar w:fldCharType="begin"/>
          </w:r>
          <w:r w:rsidR="00CE4A78">
            <w:instrText xml:space="preserve"> CITATION Kyl14 \l 1033 </w:instrText>
          </w:r>
          <w:r w:rsidR="00CE4A78">
            <w:fldChar w:fldCharType="separate"/>
          </w:r>
          <w:r w:rsidR="004B23EE">
            <w:rPr>
              <w:noProof/>
            </w:rPr>
            <w:t xml:space="preserve"> (Kyllonen and Bertling 2014)</w:t>
          </w:r>
          <w:r w:rsidR="00CE4A78">
            <w:fldChar w:fldCharType="end"/>
          </w:r>
        </w:sdtContent>
      </w:sdt>
      <w:r w:rsidR="00694032">
        <w:t>.</w:t>
      </w:r>
      <w:ins w:id="274" w:author="Hahn, Martin" w:date="2018-07-21T23:11:00Z">
        <w:r w:rsidR="00785DEA">
          <w:t xml:space="preserve"> </w:t>
        </w:r>
      </w:ins>
    </w:p>
    <w:p w14:paraId="55B92BED" w14:textId="58B27CEB" w:rsidR="009063AA" w:rsidDel="00396FBF" w:rsidRDefault="009063AA" w:rsidP="00A8515E">
      <w:pPr>
        <w:pStyle w:val="ListParagraph"/>
        <w:rPr>
          <w:del w:id="275" w:author="Hahn, Martin" w:date="2018-07-23T10:21:00Z"/>
        </w:rPr>
        <w:pPrChange w:id="276" w:author="Hahn, Martin" w:date="2018-07-22T19:52:00Z">
          <w:pPr>
            <w:pStyle w:val="ListParagraph"/>
            <w:numPr>
              <w:numId w:val="20"/>
            </w:numPr>
            <w:ind w:hanging="360"/>
          </w:pPr>
        </w:pPrChange>
      </w:pPr>
    </w:p>
    <w:p w14:paraId="48B9E1CE" w14:textId="09139B6A" w:rsidR="005616B6" w:rsidDel="000D77CA" w:rsidRDefault="005616B6" w:rsidP="00B21111">
      <w:pPr>
        <w:rPr>
          <w:del w:id="277" w:author="Hahn, Martin" w:date="2018-07-23T10:24:00Z"/>
        </w:rPr>
        <w:pPrChange w:id="278" w:author="Hahn, Martin" w:date="2018-07-23T09:19:00Z">
          <w:pPr/>
        </w:pPrChange>
      </w:pPr>
    </w:p>
    <w:p w14:paraId="619128AA" w14:textId="77777777" w:rsidR="005616B6" w:rsidRDefault="005616B6" w:rsidP="00B21111">
      <w:pPr>
        <w:pPrChange w:id="279" w:author="Hahn, Martin" w:date="2018-07-23T09:19:00Z">
          <w:pPr/>
        </w:pPrChange>
      </w:pPr>
    </w:p>
    <w:p w14:paraId="03235BBA" w14:textId="7CE1458E" w:rsidR="00B64D79" w:rsidRPr="00EC4F23" w:rsidRDefault="005616B6" w:rsidP="00B21111">
      <w:pPr>
        <w:rPr>
          <w:b/>
        </w:rPr>
        <w:pPrChange w:id="280" w:author="Hahn, Martin" w:date="2018-07-23T09:19:00Z">
          <w:pPr/>
        </w:pPrChange>
      </w:pPr>
      <w:r w:rsidRPr="00EC4F23">
        <w:rPr>
          <w:b/>
        </w:rPr>
        <w:t xml:space="preserve">Q3: </w:t>
      </w:r>
      <w:r w:rsidR="004965E3" w:rsidRPr="00EC4F23">
        <w:rPr>
          <w:b/>
        </w:rPr>
        <w:t>What percentage of students are identified as over</w:t>
      </w:r>
      <w:del w:id="281" w:author="Hahn, Martin" w:date="2018-07-21T19:44:00Z">
        <w:r w:rsidR="004965E3" w:rsidRPr="00EC4F23" w:rsidDel="008501AF">
          <w:rPr>
            <w:b/>
          </w:rPr>
          <w:delText xml:space="preserve"> </w:delText>
        </w:r>
      </w:del>
      <w:r w:rsidR="004965E3" w:rsidRPr="00EC4F23">
        <w:rPr>
          <w:b/>
        </w:rPr>
        <w:t>claimers in each education system?</w:t>
      </w:r>
    </w:p>
    <w:p w14:paraId="6A7B8E13" w14:textId="75A1F576" w:rsidR="0032718C" w:rsidRDefault="006644D0" w:rsidP="006644D0">
      <w:pPr>
        <w:pStyle w:val="ListParagraph"/>
        <w:numPr>
          <w:ilvl w:val="0"/>
          <w:numId w:val="20"/>
        </w:numPr>
      </w:pPr>
      <w:r w:rsidRPr="00EC4F23">
        <w:t>Based</w:t>
      </w:r>
      <w:r>
        <w:t xml:space="preserve"> on </w:t>
      </w:r>
      <w:ins w:id="282" w:author="Hahn, Martin" w:date="2018-07-23T09:19:00Z">
        <w:r w:rsidR="00B21111">
          <w:t xml:space="preserve">the average of </w:t>
        </w:r>
      </w:ins>
      <w:r w:rsidR="00D734EB">
        <w:t xml:space="preserve">students’ </w:t>
      </w:r>
      <w:del w:id="283" w:author="Hahn, Martin" w:date="2018-07-23T09:20:00Z">
        <w:r w:rsidR="00D734EB" w:rsidDel="00B21111">
          <w:delText xml:space="preserve">average </w:delText>
        </w:r>
      </w:del>
      <w:r w:rsidR="00D734EB">
        <w:t>response</w:t>
      </w:r>
      <w:ins w:id="284" w:author="Hahn, Martin" w:date="2018-07-22T19:14:00Z">
        <w:r w:rsidR="00FD7C14">
          <w:t>s</w:t>
        </w:r>
      </w:ins>
      <w:del w:id="285" w:author="Hahn, Martin" w:date="2018-07-22T19:14:00Z">
        <w:r w:rsidR="00D734EB" w:rsidDel="00FD7C14">
          <w:delText xml:space="preserve"> </w:delText>
        </w:r>
      </w:del>
      <w:ins w:id="286" w:author="Hahn, Martin" w:date="2018-07-21T23:30:00Z">
        <w:r w:rsidR="00713237">
          <w:t xml:space="preserve"> </w:t>
        </w:r>
      </w:ins>
      <w:r w:rsidR="00D734EB">
        <w:t>t</w:t>
      </w:r>
      <w:r w:rsidR="004A0C7E">
        <w:t xml:space="preserve">o the real </w:t>
      </w:r>
      <w:r w:rsidR="00921D50">
        <w:t xml:space="preserve">and the </w:t>
      </w:r>
      <w:r w:rsidR="00921D50" w:rsidRPr="00213614">
        <w:rPr>
          <w:noProof/>
        </w:rPr>
        <w:t xml:space="preserve">pseudo </w:t>
      </w:r>
      <w:r w:rsidR="004A0C7E" w:rsidRPr="00213614">
        <w:rPr>
          <w:noProof/>
        </w:rPr>
        <w:t>concepts</w:t>
      </w:r>
      <w:r>
        <w:t xml:space="preserve">, this analysis </w:t>
      </w:r>
      <w:r w:rsidRPr="00EC4F23">
        <w:t xml:space="preserve">identifies </w:t>
      </w:r>
      <w:ins w:id="287" w:author="Hahn, Martin" w:date="2018-07-21T19:45:00Z">
        <w:r w:rsidR="008501AF" w:rsidRPr="00EC4F23">
          <w:t>four</w:t>
        </w:r>
      </w:ins>
      <w:del w:id="288" w:author="Hahn, Martin" w:date="2018-07-21T19:45:00Z">
        <w:r w:rsidR="00D734EB" w:rsidRPr="00EC4F23" w:rsidDel="008501AF">
          <w:delText>4</w:delText>
        </w:r>
      </w:del>
      <w:r w:rsidR="00D734EB" w:rsidRPr="00EC4F23">
        <w:t xml:space="preserve"> types of </w:t>
      </w:r>
      <w:r w:rsidRPr="00EC4F23">
        <w:t>st</w:t>
      </w:r>
      <w:r w:rsidR="00D734EB" w:rsidRPr="00EC4F23">
        <w:t>udents in each education system</w:t>
      </w:r>
      <w:r w:rsidR="005D08B2" w:rsidRPr="00EC4F23">
        <w:t>: low claimers, irrational respondents, ideal respondents</w:t>
      </w:r>
      <w:r w:rsidR="00263CBA" w:rsidRPr="000725D8">
        <w:t xml:space="preserve">, and </w:t>
      </w:r>
      <w:r w:rsidR="005D08B2" w:rsidRPr="000725D8">
        <w:t>ove</w:t>
      </w:r>
      <w:r w:rsidR="00263CBA" w:rsidRPr="00C23F33">
        <w:t>r</w:t>
      </w:r>
      <w:del w:id="289" w:author="Hahn, Martin" w:date="2018-07-21T19:45:00Z">
        <w:r w:rsidR="00C47E12" w:rsidRPr="00C23F33" w:rsidDel="008501AF">
          <w:delText xml:space="preserve"> </w:delText>
        </w:r>
      </w:del>
      <w:r w:rsidR="00F32A7B" w:rsidRPr="00C23F33">
        <w:t>claimers</w:t>
      </w:r>
      <w:r w:rsidR="00263CBA" w:rsidRPr="00DA1F4C">
        <w:t>.</w:t>
      </w:r>
      <w:r w:rsidR="00263CBA">
        <w:t xml:space="preserve"> </w:t>
      </w:r>
      <w:r w:rsidR="004965E3">
        <w:t xml:space="preserve">As seen </w:t>
      </w:r>
      <w:r w:rsidR="004965E3" w:rsidRPr="000D77CA">
        <w:t>in Figure 2</w:t>
      </w:r>
      <w:r w:rsidR="004965E3" w:rsidRPr="00410988">
        <w:t>, a</w:t>
      </w:r>
      <w:r w:rsidR="00C47E12" w:rsidRPr="00410988">
        <w:t>cross</w:t>
      </w:r>
      <w:r w:rsidR="00D734EB" w:rsidRPr="00410988">
        <w:t xml:space="preserve"> </w:t>
      </w:r>
      <w:r w:rsidR="004965E3" w:rsidRPr="00396FBF">
        <w:rPr>
          <w:rPrChange w:id="290" w:author="Hahn, Martin" w:date="2018-07-23T10:22:00Z">
            <w:rPr/>
          </w:rPrChange>
        </w:rPr>
        <w:t xml:space="preserve">the </w:t>
      </w:r>
      <w:r w:rsidR="00494E86" w:rsidRPr="00396FBF">
        <w:rPr>
          <w:rPrChange w:id="291" w:author="Hahn, Martin" w:date="2018-07-23T10:22:00Z">
            <w:rPr/>
          </w:rPrChange>
        </w:rPr>
        <w:t xml:space="preserve">64 </w:t>
      </w:r>
      <w:r w:rsidR="001975CF" w:rsidRPr="00396FBF">
        <w:rPr>
          <w:rPrChange w:id="292" w:author="Hahn, Martin" w:date="2018-07-23T10:22:00Z">
            <w:rPr/>
          </w:rPrChange>
        </w:rPr>
        <w:t>education</w:t>
      </w:r>
      <w:r w:rsidR="00494E86" w:rsidRPr="00396FBF">
        <w:rPr>
          <w:rPrChange w:id="293" w:author="Hahn, Martin" w:date="2018-07-23T10:22:00Z">
            <w:rPr/>
          </w:rPrChange>
        </w:rPr>
        <w:t xml:space="preserve"> systems</w:t>
      </w:r>
      <w:r w:rsidR="00D734EB" w:rsidRPr="00396FBF">
        <w:rPr>
          <w:rPrChange w:id="294" w:author="Hahn, Martin" w:date="2018-07-23T10:22:00Z">
            <w:rPr/>
          </w:rPrChange>
        </w:rPr>
        <w:t>, the percentage of over</w:t>
      </w:r>
      <w:del w:id="295" w:author="Hahn, Martin" w:date="2018-07-21T19:45:00Z">
        <w:r w:rsidR="00D734EB" w:rsidRPr="00396FBF" w:rsidDel="008501AF">
          <w:rPr>
            <w:rPrChange w:id="296" w:author="Hahn, Martin" w:date="2018-07-23T10:22:00Z">
              <w:rPr/>
            </w:rPrChange>
          </w:rPr>
          <w:delText xml:space="preserve"> </w:delText>
        </w:r>
      </w:del>
      <w:r w:rsidR="00D734EB" w:rsidRPr="00396FBF">
        <w:rPr>
          <w:rPrChange w:id="297" w:author="Hahn, Martin" w:date="2018-07-23T10:22:00Z">
            <w:rPr/>
          </w:rPrChange>
        </w:rPr>
        <w:t xml:space="preserve">claimers ranged from </w:t>
      </w:r>
      <w:r w:rsidR="00494E86" w:rsidRPr="00396FBF">
        <w:rPr>
          <w:rPrChange w:id="298" w:author="Hahn, Martin" w:date="2018-07-23T10:22:00Z">
            <w:rPr/>
          </w:rPrChange>
        </w:rPr>
        <w:t>8</w:t>
      </w:r>
      <w:r w:rsidR="00D734EB" w:rsidRPr="00396FBF">
        <w:rPr>
          <w:rPrChange w:id="299" w:author="Hahn, Martin" w:date="2018-07-23T10:22:00Z">
            <w:rPr/>
          </w:rPrChange>
        </w:rPr>
        <w:t>% in Korea</w:t>
      </w:r>
      <w:r w:rsidR="00494E86" w:rsidRPr="00396FBF">
        <w:rPr>
          <w:rPrChange w:id="300" w:author="Hahn, Martin" w:date="2018-07-23T10:22:00Z">
            <w:rPr/>
          </w:rPrChange>
        </w:rPr>
        <w:t xml:space="preserve"> and</w:t>
      </w:r>
      <w:r w:rsidR="00494E86">
        <w:t xml:space="preserve"> Spain</w:t>
      </w:r>
      <w:r w:rsidR="00D734EB">
        <w:t xml:space="preserve"> to </w:t>
      </w:r>
      <w:r w:rsidR="00494E86">
        <w:t>18</w:t>
      </w:r>
      <w:r w:rsidR="00D734EB">
        <w:t xml:space="preserve">% in Sweden. In the United States, </w:t>
      </w:r>
      <w:r w:rsidR="00494E86">
        <w:t>12</w:t>
      </w:r>
      <w:r w:rsidR="00D734EB">
        <w:t>% of</w:t>
      </w:r>
      <w:r w:rsidR="001D0E31">
        <w:t xml:space="preserve"> </w:t>
      </w:r>
      <w:del w:id="301" w:author="Hahn, Martin" w:date="2018-07-21T19:45:00Z">
        <w:r w:rsidR="00263CBA" w:rsidDel="008501AF">
          <w:delText xml:space="preserve">the </w:delText>
        </w:r>
      </w:del>
      <w:r w:rsidR="00263CBA">
        <w:t xml:space="preserve">students </w:t>
      </w:r>
      <w:del w:id="302" w:author="Hahn, Martin" w:date="2018-07-21T19:45:00Z">
        <w:r w:rsidR="00263CBA" w:rsidDel="008501AF">
          <w:delText xml:space="preserve">are </w:delText>
        </w:r>
      </w:del>
      <w:ins w:id="303" w:author="Hahn, Martin" w:date="2018-07-21T19:45:00Z">
        <w:r w:rsidR="008501AF">
          <w:t xml:space="preserve">were </w:t>
        </w:r>
      </w:ins>
      <w:r w:rsidR="00494E86">
        <w:t xml:space="preserve">identified as </w:t>
      </w:r>
      <w:r w:rsidR="00263CBA">
        <w:t>over</w:t>
      </w:r>
      <w:del w:id="304" w:author="Hahn, Martin" w:date="2018-07-21T19:45:00Z">
        <w:r w:rsidR="00263CBA" w:rsidDel="008501AF">
          <w:delText xml:space="preserve"> </w:delText>
        </w:r>
      </w:del>
      <w:r w:rsidR="00263CBA">
        <w:t>claimers.</w:t>
      </w:r>
      <w:r w:rsidR="005E65B0">
        <w:t xml:space="preserve"> </w:t>
      </w:r>
    </w:p>
    <w:p w14:paraId="3FF503AE" w14:textId="50AABC63" w:rsidR="006644D0" w:rsidRPr="00EC4F23" w:rsidRDefault="00C86F46" w:rsidP="00C86F46">
      <w:pPr>
        <w:pStyle w:val="ListParagraph"/>
        <w:numPr>
          <w:ilvl w:val="0"/>
          <w:numId w:val="20"/>
        </w:numPr>
        <w:rPr>
          <w:ins w:id="305" w:author="Hahn, Martin" w:date="2018-07-21T19:47:00Z"/>
        </w:rPr>
      </w:pPr>
      <w:bookmarkStart w:id="306" w:name="_Hlk519978600"/>
      <w:r>
        <w:t>M</w:t>
      </w:r>
      <w:r w:rsidR="000B0B5E">
        <w:t>ost of the education systems with high percentages of over</w:t>
      </w:r>
      <w:del w:id="307" w:author="Hahn, Martin" w:date="2018-07-21T19:46:00Z">
        <w:r w:rsidR="000B0B5E" w:rsidDel="008501AF">
          <w:delText xml:space="preserve"> </w:delText>
        </w:r>
      </w:del>
      <w:r w:rsidR="000B0B5E">
        <w:t xml:space="preserve">claimers </w:t>
      </w:r>
      <w:del w:id="308" w:author="Hahn, Martin" w:date="2018-07-21T19:46:00Z">
        <w:r w:rsidR="002622B0" w:rsidDel="008501AF">
          <w:delText xml:space="preserve">have </w:delText>
        </w:r>
      </w:del>
      <w:ins w:id="309" w:author="Hahn, Martin" w:date="2018-07-21T19:46:00Z">
        <w:r w:rsidR="008501AF">
          <w:t xml:space="preserve">had </w:t>
        </w:r>
      </w:ins>
      <w:r w:rsidR="002622B0">
        <w:t>low performance in mathematics</w:t>
      </w:r>
      <w:r w:rsidR="000B0B5E">
        <w:t xml:space="preserve">, defined as </w:t>
      </w:r>
      <w:del w:id="310" w:author="Hahn, Martin" w:date="2018-07-21T19:46:00Z">
        <w:r w:rsidR="000B0B5E" w:rsidDel="008501AF">
          <w:delText xml:space="preserve">having an average </w:delText>
        </w:r>
      </w:del>
      <w:r w:rsidR="000B0B5E" w:rsidRPr="00213614">
        <w:rPr>
          <w:noProof/>
        </w:rPr>
        <w:t>mathematic</w:t>
      </w:r>
      <w:r w:rsidR="00213614">
        <w:rPr>
          <w:noProof/>
        </w:rPr>
        <w:t>s</w:t>
      </w:r>
      <w:r w:rsidR="000B0B5E">
        <w:t xml:space="preserve"> performance below the OECD average. A few </w:t>
      </w:r>
      <w:r w:rsidR="00731D25">
        <w:t>exceptions</w:t>
      </w:r>
      <w:r w:rsidR="000B0B5E">
        <w:t xml:space="preserve"> </w:t>
      </w:r>
      <w:r>
        <w:t xml:space="preserve">include New Zealand and Denmark, </w:t>
      </w:r>
      <w:del w:id="311" w:author="Hahn, Martin" w:date="2018-07-21T23:23:00Z">
        <w:r w:rsidDel="002565A9">
          <w:delText>where there are</w:delText>
        </w:r>
      </w:del>
      <w:ins w:id="312" w:author="Hahn, Martin" w:date="2018-07-21T23:23:00Z">
        <w:r w:rsidR="002565A9">
          <w:t>which had</w:t>
        </w:r>
      </w:ins>
      <w:r>
        <w:t xml:space="preserve"> high percentages of over</w:t>
      </w:r>
      <w:del w:id="313" w:author="Hahn, Martin" w:date="2018-07-21T19:46:00Z">
        <w:r w:rsidDel="008501AF">
          <w:delText xml:space="preserve"> </w:delText>
        </w:r>
      </w:del>
      <w:r>
        <w:t>claimers</w:t>
      </w:r>
      <w:ins w:id="314" w:author="Hahn, Martin" w:date="2018-07-21T19:47:00Z">
        <w:r w:rsidR="008501AF">
          <w:t>,</w:t>
        </w:r>
      </w:ins>
      <w:r>
        <w:t xml:space="preserve"> but </w:t>
      </w:r>
      <w:r w:rsidR="00C87494">
        <w:t>also higher-than-OECD-</w:t>
      </w:r>
      <w:r>
        <w:t xml:space="preserve">average mathematic </w:t>
      </w:r>
      <w:r w:rsidRPr="00EC4F23">
        <w:t>performance.</w:t>
      </w:r>
    </w:p>
    <w:bookmarkEnd w:id="306"/>
    <w:p w14:paraId="5E848F9D" w14:textId="77777777" w:rsidR="008501AF" w:rsidRPr="00EC4F23" w:rsidRDefault="008501AF" w:rsidP="008501AF">
      <w:pPr>
        <w:pStyle w:val="ListParagraph"/>
        <w:pPrChange w:id="315" w:author="Hahn, Martin" w:date="2018-07-21T19:47:00Z">
          <w:pPr>
            <w:pStyle w:val="ListParagraph"/>
            <w:numPr>
              <w:numId w:val="20"/>
            </w:numPr>
            <w:ind w:hanging="360"/>
          </w:pPr>
        </w:pPrChange>
      </w:pPr>
    </w:p>
    <w:p w14:paraId="3B75BB9F" w14:textId="1E865DB1" w:rsidR="00B64D79" w:rsidRPr="00A8229A" w:rsidRDefault="00B64D79" w:rsidP="000D77CA">
      <w:pPr>
        <w:pStyle w:val="NoSpacing"/>
        <w:rPr>
          <w:b/>
          <w:rPrChange w:id="316" w:author="Hahn, Martin" w:date="2018-07-23T10:29:00Z">
            <w:rPr/>
          </w:rPrChange>
        </w:rPr>
        <w:pPrChange w:id="317" w:author="Hahn, Martin" w:date="2018-07-23T10:22:00Z">
          <w:pPr/>
        </w:pPrChange>
      </w:pPr>
      <w:r w:rsidRPr="00A8229A">
        <w:rPr>
          <w:b/>
          <w:rPrChange w:id="318" w:author="Hahn, Martin" w:date="2018-07-23T10:29:00Z">
            <w:rPr/>
          </w:rPrChange>
        </w:rPr>
        <w:t>Q</w:t>
      </w:r>
      <w:r w:rsidR="008339D9" w:rsidRPr="00A8229A">
        <w:rPr>
          <w:b/>
          <w:rPrChange w:id="319" w:author="Hahn, Martin" w:date="2018-07-23T10:29:00Z">
            <w:rPr/>
          </w:rPrChange>
        </w:rPr>
        <w:t>4</w:t>
      </w:r>
      <w:r w:rsidRPr="00A8229A">
        <w:rPr>
          <w:b/>
          <w:rPrChange w:id="320" w:author="Hahn, Martin" w:date="2018-07-23T10:29:00Z">
            <w:rPr/>
          </w:rPrChange>
        </w:rPr>
        <w:t>:</w:t>
      </w:r>
      <w:r w:rsidR="008339D9" w:rsidRPr="00A8229A">
        <w:rPr>
          <w:b/>
          <w:rPrChange w:id="321" w:author="Hahn, Martin" w:date="2018-07-23T10:29:00Z">
            <w:rPr/>
          </w:rPrChange>
        </w:rPr>
        <w:t xml:space="preserve"> Are there gender </w:t>
      </w:r>
      <w:r w:rsidR="00591133" w:rsidRPr="00A8229A">
        <w:rPr>
          <w:b/>
          <w:rPrChange w:id="322" w:author="Hahn, Martin" w:date="2018-07-23T10:29:00Z">
            <w:rPr/>
          </w:rPrChange>
        </w:rPr>
        <w:t>gaps in the percentage of over</w:t>
      </w:r>
      <w:del w:id="323" w:author="Hahn, Martin" w:date="2018-07-21T19:47:00Z">
        <w:r w:rsidR="00591133" w:rsidRPr="00A8229A" w:rsidDel="008501AF">
          <w:rPr>
            <w:b/>
            <w:rPrChange w:id="324" w:author="Hahn, Martin" w:date="2018-07-23T10:29:00Z">
              <w:rPr/>
            </w:rPrChange>
          </w:rPr>
          <w:delText xml:space="preserve"> </w:delText>
        </w:r>
      </w:del>
      <w:commentRangeStart w:id="325"/>
      <w:r w:rsidR="00591133" w:rsidRPr="00A8229A">
        <w:rPr>
          <w:b/>
          <w:rPrChange w:id="326" w:author="Hahn, Martin" w:date="2018-07-23T10:29:00Z">
            <w:rPr/>
          </w:rPrChange>
        </w:rPr>
        <w:t>claimers</w:t>
      </w:r>
      <w:commentRangeEnd w:id="325"/>
      <w:r w:rsidR="000D77CA" w:rsidRPr="00A8229A">
        <w:rPr>
          <w:rStyle w:val="CommentReference"/>
          <w:b/>
          <w:rPrChange w:id="327" w:author="Hahn, Martin" w:date="2018-07-23T10:29:00Z">
            <w:rPr>
              <w:rStyle w:val="CommentReference"/>
            </w:rPr>
          </w:rPrChange>
        </w:rPr>
        <w:commentReference w:id="325"/>
      </w:r>
      <w:r w:rsidR="00591133" w:rsidRPr="00A8229A">
        <w:rPr>
          <w:b/>
          <w:rPrChange w:id="328" w:author="Hahn, Martin" w:date="2018-07-23T10:29:00Z">
            <w:rPr/>
          </w:rPrChange>
        </w:rPr>
        <w:t>?</w:t>
      </w:r>
    </w:p>
    <w:p w14:paraId="080C8832" w14:textId="51339CE7" w:rsidR="00BA452A" w:rsidRPr="000D77CA" w:rsidRDefault="00F34BEA" w:rsidP="00BA452A">
      <w:pPr>
        <w:pStyle w:val="ListParagraph"/>
        <w:numPr>
          <w:ilvl w:val="0"/>
          <w:numId w:val="20"/>
        </w:numPr>
        <w:rPr>
          <w:rPrChange w:id="329" w:author="Hahn, Martin" w:date="2018-07-23T10:24:00Z">
            <w:rPr/>
          </w:rPrChange>
        </w:rPr>
      </w:pPr>
      <w:r w:rsidRPr="00DA1F4C">
        <w:t>Depending on the education system, there may be a gender gap in the percentage of over</w:t>
      </w:r>
      <w:del w:id="330" w:author="Hahn, Martin" w:date="2018-07-21T23:31:00Z">
        <w:r w:rsidRPr="00DA1F4C" w:rsidDel="00006B98">
          <w:delText xml:space="preserve"> </w:delText>
        </w:r>
      </w:del>
      <w:r w:rsidRPr="00DA1F4C">
        <w:t>claimers</w:t>
      </w:r>
      <w:r w:rsidR="004965E3">
        <w:t xml:space="preserve">, as shown </w:t>
      </w:r>
      <w:r w:rsidR="004965E3" w:rsidRPr="00510910">
        <w:t>in Figure 3</w:t>
      </w:r>
      <w:r w:rsidR="009F3C77" w:rsidRPr="00510910">
        <w:t>.</w:t>
      </w:r>
      <w:r w:rsidRPr="00510910">
        <w:t xml:space="preserve"> In the United States, for example, </w:t>
      </w:r>
      <w:r w:rsidR="00494E86" w:rsidRPr="00510910">
        <w:t>11</w:t>
      </w:r>
      <w:r w:rsidRPr="00510910">
        <w:t>% of girls are over</w:t>
      </w:r>
      <w:del w:id="331" w:author="Hahn, Martin" w:date="2018-07-21T23:31:00Z">
        <w:r w:rsidRPr="00410988" w:rsidDel="00006B98">
          <w:delText xml:space="preserve"> </w:delText>
        </w:r>
      </w:del>
      <w:r w:rsidRPr="00410988">
        <w:t xml:space="preserve">claimers, </w:t>
      </w:r>
      <w:del w:id="332" w:author="Hahn, Martin" w:date="2018-07-21T23:31:00Z">
        <w:r w:rsidRPr="00410988" w:rsidDel="00006B98">
          <w:delText xml:space="preserve">while </w:delText>
        </w:r>
      </w:del>
      <w:ins w:id="333" w:author="Hahn, Martin" w:date="2018-07-21T23:31:00Z">
        <w:r w:rsidR="00006B98" w:rsidRPr="000D77CA">
          <w:rPr>
            <w:rPrChange w:id="334" w:author="Hahn, Martin" w:date="2018-07-23T10:24:00Z">
              <w:rPr/>
            </w:rPrChange>
          </w:rPr>
          <w:t xml:space="preserve">as are </w:t>
        </w:r>
      </w:ins>
      <w:r w:rsidR="00494E86" w:rsidRPr="000D77CA">
        <w:rPr>
          <w:rPrChange w:id="335" w:author="Hahn, Martin" w:date="2018-07-23T10:24:00Z">
            <w:rPr/>
          </w:rPrChange>
        </w:rPr>
        <w:t>12</w:t>
      </w:r>
      <w:r w:rsidRPr="000D77CA">
        <w:rPr>
          <w:rPrChange w:id="336" w:author="Hahn, Martin" w:date="2018-07-23T10:24:00Z">
            <w:rPr/>
          </w:rPrChange>
        </w:rPr>
        <w:t>% of boys</w:t>
      </w:r>
      <w:del w:id="337" w:author="Hahn, Martin" w:date="2018-07-21T23:31:00Z">
        <w:r w:rsidRPr="000D77CA" w:rsidDel="00006B98">
          <w:rPr>
            <w:rPrChange w:id="338" w:author="Hahn, Martin" w:date="2018-07-23T10:24:00Z">
              <w:rPr/>
            </w:rPrChange>
          </w:rPr>
          <w:delText xml:space="preserve"> are the same</w:delText>
        </w:r>
      </w:del>
      <w:r w:rsidRPr="000D77CA">
        <w:rPr>
          <w:rPrChange w:id="339" w:author="Hahn, Martin" w:date="2018-07-23T10:24:00Z">
            <w:rPr/>
          </w:rPrChange>
        </w:rPr>
        <w:t xml:space="preserve">. The gender gap is not statistically significant in this case. In </w:t>
      </w:r>
      <w:r w:rsidR="00494E86" w:rsidRPr="000D77CA">
        <w:rPr>
          <w:rPrChange w:id="340" w:author="Hahn, Martin" w:date="2018-07-23T10:24:00Z">
            <w:rPr/>
          </w:rPrChange>
        </w:rPr>
        <w:t>31</w:t>
      </w:r>
      <w:r w:rsidRPr="000D77CA">
        <w:rPr>
          <w:rPrChange w:id="341" w:author="Hahn, Martin" w:date="2018-07-23T10:24:00Z">
            <w:rPr/>
          </w:rPrChange>
        </w:rPr>
        <w:t xml:space="preserve"> education systems, however, there </w:t>
      </w:r>
      <w:r w:rsidR="00213614" w:rsidRPr="000D77CA">
        <w:rPr>
          <w:noProof/>
          <w:rPrChange w:id="342" w:author="Hahn, Martin" w:date="2018-07-23T10:24:00Z">
            <w:rPr>
              <w:noProof/>
            </w:rPr>
          </w:rPrChange>
        </w:rPr>
        <w:t>are</w:t>
      </w:r>
      <w:r w:rsidR="00213614" w:rsidRPr="000D77CA">
        <w:rPr>
          <w:rPrChange w:id="343" w:author="Hahn, Martin" w:date="2018-07-23T10:24:00Z">
            <w:rPr/>
          </w:rPrChange>
        </w:rPr>
        <w:t xml:space="preserve"> </w:t>
      </w:r>
      <w:r w:rsidRPr="000D77CA">
        <w:rPr>
          <w:noProof/>
          <w:rPrChange w:id="344" w:author="Hahn, Martin" w:date="2018-07-23T10:24:00Z">
            <w:rPr>
              <w:noProof/>
            </w:rPr>
          </w:rPrChange>
        </w:rPr>
        <w:t>higher</w:t>
      </w:r>
      <w:r w:rsidRPr="000D77CA">
        <w:rPr>
          <w:rPrChange w:id="345" w:author="Hahn, Martin" w:date="2018-07-23T10:24:00Z">
            <w:rPr/>
          </w:rPrChange>
        </w:rPr>
        <w:t xml:space="preserve"> percentage</w:t>
      </w:r>
      <w:r w:rsidR="00213614" w:rsidRPr="000D77CA">
        <w:rPr>
          <w:rPrChange w:id="346" w:author="Hahn, Martin" w:date="2018-07-23T10:24:00Z">
            <w:rPr/>
          </w:rPrChange>
        </w:rPr>
        <w:t>s</w:t>
      </w:r>
      <w:r w:rsidRPr="000D77CA">
        <w:rPr>
          <w:rPrChange w:id="347" w:author="Hahn, Martin" w:date="2018-07-23T10:24:00Z">
            <w:rPr/>
          </w:rPrChange>
        </w:rPr>
        <w:t xml:space="preserve"> of </w:t>
      </w:r>
      <w:r w:rsidR="00494E86" w:rsidRPr="000D77CA">
        <w:rPr>
          <w:rPrChange w:id="348" w:author="Hahn, Martin" w:date="2018-07-23T10:24:00Z">
            <w:rPr/>
          </w:rPrChange>
        </w:rPr>
        <w:t>boys</w:t>
      </w:r>
      <w:r w:rsidRPr="000D77CA">
        <w:rPr>
          <w:rPrChange w:id="349" w:author="Hahn, Martin" w:date="2018-07-23T10:24:00Z">
            <w:rPr/>
          </w:rPrChange>
        </w:rPr>
        <w:t xml:space="preserve"> than </w:t>
      </w:r>
      <w:r w:rsidR="00494E86" w:rsidRPr="000D77CA">
        <w:rPr>
          <w:rPrChange w:id="350" w:author="Hahn, Martin" w:date="2018-07-23T10:24:00Z">
            <w:rPr/>
          </w:rPrChange>
        </w:rPr>
        <w:t>girls</w:t>
      </w:r>
      <w:r w:rsidR="00B07953" w:rsidRPr="000D77CA">
        <w:rPr>
          <w:rPrChange w:id="351" w:author="Hahn, Martin" w:date="2018-07-23T10:24:00Z">
            <w:rPr/>
          </w:rPrChange>
        </w:rPr>
        <w:t xml:space="preserve"> who are over</w:t>
      </w:r>
      <w:del w:id="352" w:author="Hahn, Martin" w:date="2018-07-21T23:31:00Z">
        <w:r w:rsidR="00B07953" w:rsidRPr="000D77CA" w:rsidDel="00006B98">
          <w:rPr>
            <w:rPrChange w:id="353" w:author="Hahn, Martin" w:date="2018-07-23T10:24:00Z">
              <w:rPr/>
            </w:rPrChange>
          </w:rPr>
          <w:delText xml:space="preserve"> </w:delText>
        </w:r>
      </w:del>
      <w:r w:rsidR="00B07953" w:rsidRPr="000D77CA">
        <w:rPr>
          <w:rPrChange w:id="354" w:author="Hahn, Martin" w:date="2018-07-23T10:24:00Z">
            <w:rPr/>
          </w:rPrChange>
        </w:rPr>
        <w:t>claimers</w:t>
      </w:r>
      <w:r w:rsidRPr="000D77CA">
        <w:rPr>
          <w:rPrChange w:id="355" w:author="Hahn, Martin" w:date="2018-07-23T10:24:00Z">
            <w:rPr/>
          </w:rPrChange>
        </w:rPr>
        <w:t xml:space="preserve">. In </w:t>
      </w:r>
      <w:r w:rsidR="00B07953" w:rsidRPr="000D77CA">
        <w:rPr>
          <w:rPrChange w:id="356" w:author="Hahn, Martin" w:date="2018-07-23T10:24:00Z">
            <w:rPr/>
          </w:rPrChange>
        </w:rPr>
        <w:t>3</w:t>
      </w:r>
      <w:r w:rsidRPr="000D77CA">
        <w:rPr>
          <w:rPrChange w:id="357" w:author="Hahn, Martin" w:date="2018-07-23T10:24:00Z">
            <w:rPr/>
          </w:rPrChange>
        </w:rPr>
        <w:t xml:space="preserve"> education systems</w:t>
      </w:r>
      <w:r w:rsidR="00C86F46" w:rsidRPr="000D77CA">
        <w:rPr>
          <w:rPrChange w:id="358" w:author="Hahn, Martin" w:date="2018-07-23T10:24:00Z">
            <w:rPr/>
          </w:rPrChange>
        </w:rPr>
        <w:t xml:space="preserve">, </w:t>
      </w:r>
      <w:del w:id="359" w:author="Hahn, Martin" w:date="2018-07-21T23:32:00Z">
        <w:r w:rsidR="00C86F46" w:rsidRPr="000D77CA" w:rsidDel="00006B98">
          <w:rPr>
            <w:rPrChange w:id="360" w:author="Hahn, Martin" w:date="2018-07-23T10:24:00Z">
              <w:rPr/>
            </w:rPrChange>
          </w:rPr>
          <w:delText xml:space="preserve">which </w:delText>
        </w:r>
      </w:del>
      <w:r w:rsidR="00C86F46" w:rsidRPr="000D77CA">
        <w:rPr>
          <w:rPrChange w:id="361" w:author="Hahn, Martin" w:date="2018-07-23T10:24:00Z">
            <w:rPr/>
          </w:rPrChange>
        </w:rPr>
        <w:t xml:space="preserve">all </w:t>
      </w:r>
      <w:ins w:id="362" w:author="Hahn, Martin" w:date="2018-07-21T23:32:00Z">
        <w:r w:rsidR="00006B98" w:rsidRPr="000D77CA">
          <w:rPr>
            <w:rPrChange w:id="363" w:author="Hahn, Martin" w:date="2018-07-23T10:24:00Z">
              <w:rPr/>
            </w:rPrChange>
          </w:rPr>
          <w:t xml:space="preserve">of which </w:t>
        </w:r>
      </w:ins>
      <w:r w:rsidR="00C86F46" w:rsidRPr="000D77CA">
        <w:rPr>
          <w:rPrChange w:id="364" w:author="Hahn, Martin" w:date="2018-07-23T10:24:00Z">
            <w:rPr/>
          </w:rPrChange>
        </w:rPr>
        <w:t xml:space="preserve">have </w:t>
      </w:r>
      <w:del w:id="365" w:author="Hahn, Martin" w:date="2018-07-21T23:32:00Z">
        <w:r w:rsidR="00C86F46" w:rsidRPr="000D77CA" w:rsidDel="00006B98">
          <w:rPr>
            <w:rPrChange w:id="366" w:author="Hahn, Martin" w:date="2018-07-23T10:24:00Z">
              <w:rPr/>
            </w:rPrChange>
          </w:rPr>
          <w:delText xml:space="preserve">below OECD average </w:delText>
        </w:r>
      </w:del>
      <w:r w:rsidR="00C86F46" w:rsidRPr="000D77CA">
        <w:rPr>
          <w:noProof/>
          <w:rPrChange w:id="367" w:author="Hahn, Martin" w:date="2018-07-23T10:24:00Z">
            <w:rPr>
              <w:noProof/>
            </w:rPr>
          </w:rPrChange>
        </w:rPr>
        <w:t>mathematic</w:t>
      </w:r>
      <w:r w:rsidR="00213614" w:rsidRPr="000D77CA">
        <w:rPr>
          <w:noProof/>
          <w:rPrChange w:id="368" w:author="Hahn, Martin" w:date="2018-07-23T10:24:00Z">
            <w:rPr>
              <w:noProof/>
            </w:rPr>
          </w:rPrChange>
        </w:rPr>
        <w:t>s</w:t>
      </w:r>
      <w:r w:rsidR="00C86F46" w:rsidRPr="000D77CA">
        <w:rPr>
          <w:rPrChange w:id="369" w:author="Hahn, Martin" w:date="2018-07-23T10:24:00Z">
            <w:rPr/>
          </w:rPrChange>
        </w:rPr>
        <w:t xml:space="preserve"> performance</w:t>
      </w:r>
      <w:ins w:id="370" w:author="Hahn, Martin" w:date="2018-07-21T23:32:00Z">
        <w:r w:rsidR="00006B98" w:rsidRPr="000D77CA">
          <w:rPr>
            <w:rPrChange w:id="371" w:author="Hahn, Martin" w:date="2018-07-23T10:24:00Z">
              <w:rPr/>
            </w:rPrChange>
          </w:rPr>
          <w:t xml:space="preserve"> below the OECD average</w:t>
        </w:r>
      </w:ins>
      <w:r w:rsidRPr="000D77CA">
        <w:rPr>
          <w:rPrChange w:id="372" w:author="Hahn, Martin" w:date="2018-07-23T10:24:00Z">
            <w:rPr/>
          </w:rPrChange>
        </w:rPr>
        <w:t xml:space="preserve">, </w:t>
      </w:r>
      <w:r w:rsidR="00836B60" w:rsidRPr="000D77CA">
        <w:rPr>
          <w:noProof/>
          <w:rPrChange w:id="373" w:author="Hahn, Martin" w:date="2018-07-23T10:24:00Z">
            <w:rPr>
              <w:noProof/>
            </w:rPr>
          </w:rPrChange>
        </w:rPr>
        <w:t>higher</w:t>
      </w:r>
      <w:r w:rsidR="00836B60" w:rsidRPr="000D77CA">
        <w:rPr>
          <w:rPrChange w:id="374" w:author="Hahn, Martin" w:date="2018-07-23T10:24:00Z">
            <w:rPr/>
          </w:rPrChange>
        </w:rPr>
        <w:t xml:space="preserve"> percentage</w:t>
      </w:r>
      <w:r w:rsidR="00213614" w:rsidRPr="000D77CA">
        <w:rPr>
          <w:rPrChange w:id="375" w:author="Hahn, Martin" w:date="2018-07-23T10:24:00Z">
            <w:rPr/>
          </w:rPrChange>
        </w:rPr>
        <w:t>s</w:t>
      </w:r>
      <w:r w:rsidR="00836B60" w:rsidRPr="000D77CA">
        <w:rPr>
          <w:rPrChange w:id="376" w:author="Hahn, Martin" w:date="2018-07-23T10:24:00Z">
            <w:rPr/>
          </w:rPrChange>
        </w:rPr>
        <w:t xml:space="preserve"> of </w:t>
      </w:r>
      <w:r w:rsidR="00B07953" w:rsidRPr="000D77CA">
        <w:rPr>
          <w:rPrChange w:id="377" w:author="Hahn, Martin" w:date="2018-07-23T10:24:00Z">
            <w:rPr/>
          </w:rPrChange>
        </w:rPr>
        <w:t>girls</w:t>
      </w:r>
      <w:r w:rsidR="00836B60" w:rsidRPr="000D77CA">
        <w:rPr>
          <w:rPrChange w:id="378" w:author="Hahn, Martin" w:date="2018-07-23T10:24:00Z">
            <w:rPr/>
          </w:rPrChange>
        </w:rPr>
        <w:t xml:space="preserve"> than </w:t>
      </w:r>
      <w:r w:rsidR="00B07953" w:rsidRPr="000D77CA">
        <w:rPr>
          <w:rPrChange w:id="379" w:author="Hahn, Martin" w:date="2018-07-23T10:24:00Z">
            <w:rPr/>
          </w:rPrChange>
        </w:rPr>
        <w:t>boys</w:t>
      </w:r>
      <w:r w:rsidR="00836B60" w:rsidRPr="000D77CA">
        <w:rPr>
          <w:rPrChange w:id="380" w:author="Hahn, Martin" w:date="2018-07-23T10:24:00Z">
            <w:rPr/>
          </w:rPrChange>
        </w:rPr>
        <w:t xml:space="preserve"> </w:t>
      </w:r>
      <w:del w:id="381" w:author="Hahn, Martin" w:date="2018-07-22T19:26:00Z">
        <w:r w:rsidR="00836B60" w:rsidRPr="000D77CA" w:rsidDel="00B80B20">
          <w:rPr>
            <w:rPrChange w:id="382" w:author="Hahn, Martin" w:date="2018-07-23T10:24:00Z">
              <w:rPr/>
            </w:rPrChange>
          </w:rPr>
          <w:delText>are</w:delText>
        </w:r>
      </w:del>
      <w:ins w:id="383" w:author="Hahn, Martin" w:date="2018-07-22T19:26:00Z">
        <w:r w:rsidR="00B80B20" w:rsidRPr="000D77CA">
          <w:rPr>
            <w:rPrChange w:id="384" w:author="Hahn, Martin" w:date="2018-07-23T10:24:00Z">
              <w:rPr/>
            </w:rPrChange>
          </w:rPr>
          <w:t>were</w:t>
        </w:r>
      </w:ins>
      <w:ins w:id="385" w:author="Hahn, Martin" w:date="2018-07-21T23:32:00Z">
        <w:r w:rsidR="00006B98" w:rsidRPr="000D77CA">
          <w:rPr>
            <w:rPrChange w:id="386" w:author="Hahn, Martin" w:date="2018-07-23T10:24:00Z">
              <w:rPr/>
            </w:rPrChange>
          </w:rPr>
          <w:t xml:space="preserve"> </w:t>
        </w:r>
      </w:ins>
      <w:del w:id="387" w:author="Hahn, Martin" w:date="2018-07-22T22:18:00Z">
        <w:r w:rsidR="00836B60" w:rsidRPr="000D77CA" w:rsidDel="00EB28C1">
          <w:rPr>
            <w:rPrChange w:id="388" w:author="Hahn, Martin" w:date="2018-07-23T10:24:00Z">
              <w:rPr/>
            </w:rPrChange>
          </w:rPr>
          <w:delText xml:space="preserve"> </w:delText>
        </w:r>
      </w:del>
      <w:r w:rsidR="00836B60" w:rsidRPr="000D77CA">
        <w:rPr>
          <w:rPrChange w:id="389" w:author="Hahn, Martin" w:date="2018-07-23T10:24:00Z">
            <w:rPr/>
          </w:rPrChange>
        </w:rPr>
        <w:t>identified as over</w:t>
      </w:r>
      <w:del w:id="390" w:author="Hahn, Martin" w:date="2018-07-21T23:32:00Z">
        <w:r w:rsidR="00836B60" w:rsidRPr="000D77CA" w:rsidDel="00006B98">
          <w:rPr>
            <w:rPrChange w:id="391" w:author="Hahn, Martin" w:date="2018-07-23T10:24:00Z">
              <w:rPr/>
            </w:rPrChange>
          </w:rPr>
          <w:delText xml:space="preserve"> </w:delText>
        </w:r>
      </w:del>
      <w:r w:rsidR="00836B60" w:rsidRPr="000D77CA">
        <w:rPr>
          <w:rPrChange w:id="392" w:author="Hahn, Martin" w:date="2018-07-23T10:24:00Z">
            <w:rPr/>
          </w:rPrChange>
        </w:rPr>
        <w:t xml:space="preserve">claimers. </w:t>
      </w:r>
    </w:p>
    <w:p w14:paraId="56D979B7" w14:textId="3361E697" w:rsidR="006644D0" w:rsidRPr="000D77CA" w:rsidRDefault="006644D0" w:rsidP="00BA452A">
      <w:pPr>
        <w:rPr>
          <w:rPrChange w:id="393" w:author="Hahn, Martin" w:date="2018-07-23T10:24:00Z">
            <w:rPr/>
          </w:rPrChange>
        </w:rPr>
      </w:pPr>
    </w:p>
    <w:p w14:paraId="79312BB0" w14:textId="59908E89" w:rsidR="00BA452A" w:rsidRPr="00510910" w:rsidRDefault="00C86F46" w:rsidP="00BA452A">
      <w:pPr>
        <w:rPr>
          <w:b/>
        </w:rPr>
      </w:pPr>
      <w:r w:rsidRPr="000D77CA">
        <w:rPr>
          <w:b/>
          <w:rPrChange w:id="394" w:author="Hahn, Martin" w:date="2018-07-23T10:24:00Z">
            <w:rPr>
              <w:b/>
            </w:rPr>
          </w:rPrChange>
        </w:rPr>
        <w:t>Q5</w:t>
      </w:r>
      <w:r w:rsidR="00BA452A" w:rsidRPr="000D77CA">
        <w:rPr>
          <w:b/>
          <w:rPrChange w:id="395" w:author="Hahn, Martin" w:date="2018-07-23T10:24:00Z">
            <w:rPr>
              <w:b/>
            </w:rPr>
          </w:rPrChange>
        </w:rPr>
        <w:t xml:space="preserve">: </w:t>
      </w:r>
      <w:r w:rsidR="00DD37BC" w:rsidRPr="000D77CA">
        <w:rPr>
          <w:b/>
          <w:rPrChange w:id="396" w:author="Hahn, Martin" w:date="2018-07-23T10:24:00Z">
            <w:rPr>
              <w:b/>
            </w:rPr>
          </w:rPrChange>
        </w:rPr>
        <w:t>What</w:t>
      </w:r>
      <w:r w:rsidR="00BA452A" w:rsidRPr="000D77CA">
        <w:rPr>
          <w:b/>
          <w:rPrChange w:id="397" w:author="Hahn, Martin" w:date="2018-07-23T10:24:00Z">
            <w:rPr>
              <w:b/>
            </w:rPr>
          </w:rPrChange>
        </w:rPr>
        <w:t xml:space="preserve"> </w:t>
      </w:r>
      <w:r w:rsidR="00CD51FE" w:rsidRPr="000D77CA">
        <w:rPr>
          <w:b/>
          <w:rPrChange w:id="398" w:author="Hahn, Martin" w:date="2018-07-23T10:24:00Z">
            <w:rPr>
              <w:b/>
            </w:rPr>
          </w:rPrChange>
        </w:rPr>
        <w:t xml:space="preserve">are the </w:t>
      </w:r>
      <w:r w:rsidR="00DD37BC" w:rsidRPr="000D77CA">
        <w:rPr>
          <w:b/>
          <w:rPrChange w:id="399" w:author="Hahn, Martin" w:date="2018-07-23T10:24:00Z">
            <w:rPr>
              <w:b/>
            </w:rPr>
          </w:rPrChange>
        </w:rPr>
        <w:t xml:space="preserve">mathematics scores for </w:t>
      </w:r>
      <w:del w:id="400" w:author="Hahn, Martin" w:date="2018-07-21T23:33:00Z">
        <w:r w:rsidR="00DD37BC" w:rsidRPr="000D77CA" w:rsidDel="00006B98">
          <w:rPr>
            <w:b/>
            <w:rPrChange w:id="401" w:author="Hahn, Martin" w:date="2018-07-23T10:24:00Z">
              <w:rPr>
                <w:b/>
              </w:rPr>
            </w:rPrChange>
          </w:rPr>
          <w:delText xml:space="preserve">students who are </w:delText>
        </w:r>
      </w:del>
      <w:r w:rsidR="00DD37BC" w:rsidRPr="000D77CA">
        <w:rPr>
          <w:b/>
          <w:rPrChange w:id="402" w:author="Hahn, Martin" w:date="2018-07-23T10:24:00Z">
            <w:rPr>
              <w:b/>
            </w:rPr>
          </w:rPrChange>
        </w:rPr>
        <w:t>over</w:t>
      </w:r>
      <w:del w:id="403" w:author="Hahn, Martin" w:date="2018-07-21T23:33:00Z">
        <w:r w:rsidR="00DD37BC" w:rsidRPr="000D77CA" w:rsidDel="00006B98">
          <w:rPr>
            <w:b/>
            <w:rPrChange w:id="404" w:author="Hahn, Martin" w:date="2018-07-23T10:24:00Z">
              <w:rPr>
                <w:b/>
              </w:rPr>
            </w:rPrChange>
          </w:rPr>
          <w:delText xml:space="preserve"> </w:delText>
        </w:r>
      </w:del>
      <w:r w:rsidR="00DD37BC" w:rsidRPr="000D77CA">
        <w:rPr>
          <w:b/>
          <w:rPrChange w:id="405" w:author="Hahn, Martin" w:date="2018-07-23T10:24:00Z">
            <w:rPr>
              <w:b/>
            </w:rPr>
          </w:rPrChange>
        </w:rPr>
        <w:t xml:space="preserve">claimers and ideal </w:t>
      </w:r>
      <w:commentRangeStart w:id="406"/>
      <w:r w:rsidR="00DD37BC" w:rsidRPr="000D77CA">
        <w:rPr>
          <w:b/>
          <w:rPrChange w:id="407" w:author="Hahn, Martin" w:date="2018-07-23T10:24:00Z">
            <w:rPr>
              <w:b/>
            </w:rPr>
          </w:rPrChange>
        </w:rPr>
        <w:t>respondents</w:t>
      </w:r>
      <w:commentRangeEnd w:id="406"/>
      <w:r w:rsidR="000E3747" w:rsidRPr="00510910">
        <w:rPr>
          <w:rStyle w:val="CommentReference"/>
        </w:rPr>
        <w:commentReference w:id="406"/>
      </w:r>
      <w:r w:rsidR="00DD37BC" w:rsidRPr="00510910">
        <w:rPr>
          <w:b/>
        </w:rPr>
        <w:t>?</w:t>
      </w:r>
    </w:p>
    <w:p w14:paraId="5324E4D6" w14:textId="1BA56B83" w:rsidR="009F6EC9" w:rsidRPr="00271E56" w:rsidRDefault="004965E3" w:rsidP="004965E3">
      <w:pPr>
        <w:pStyle w:val="ListParagraph"/>
        <w:numPr>
          <w:ilvl w:val="0"/>
          <w:numId w:val="20"/>
        </w:numPr>
      </w:pPr>
      <w:r w:rsidRPr="00410988">
        <w:t>Figure 4 illustrates the av</w:t>
      </w:r>
      <w:r>
        <w:t xml:space="preserve">erage mathematics scores by student group in each education system. </w:t>
      </w:r>
      <w:r w:rsidR="00592100">
        <w:t xml:space="preserve">The </w:t>
      </w:r>
      <w:r w:rsidR="009F6EC9">
        <w:t>average mathematics scores</w:t>
      </w:r>
      <w:r w:rsidR="00592100">
        <w:t xml:space="preserve"> for over</w:t>
      </w:r>
      <w:del w:id="408" w:author="Hahn, Martin" w:date="2018-07-21T23:35:00Z">
        <w:r w:rsidR="00592100" w:rsidDel="009623D8">
          <w:delText xml:space="preserve"> </w:delText>
        </w:r>
      </w:del>
      <w:r w:rsidR="00592100">
        <w:t>claimers</w:t>
      </w:r>
      <w:del w:id="409" w:author="Hahn, Martin" w:date="2018-07-21T23:35:00Z">
        <w:r w:rsidR="009F6EC9" w:rsidDel="009623D8">
          <w:delText xml:space="preserve"> </w:delText>
        </w:r>
        <w:r w:rsidR="00592100" w:rsidDel="009623D8">
          <w:delText>range</w:delText>
        </w:r>
        <w:r w:rsidR="009F6EC9" w:rsidDel="009623D8">
          <w:delText xml:space="preserve"> from 386 in Indonesia to 639 in Shanghai – China</w:delText>
        </w:r>
      </w:del>
      <w:r w:rsidR="009F6EC9">
        <w:t xml:space="preserve">, which </w:t>
      </w:r>
      <w:r w:rsidR="009F6EC9" w:rsidRPr="00213614">
        <w:rPr>
          <w:noProof/>
        </w:rPr>
        <w:t>are</w:t>
      </w:r>
      <w:r w:rsidR="009F6EC9">
        <w:t xml:space="preserve"> generally higher than the scores </w:t>
      </w:r>
      <w:r w:rsidR="009F6EC9" w:rsidRPr="00AD07D2">
        <w:t xml:space="preserve">of low claimers and </w:t>
      </w:r>
      <w:del w:id="410" w:author="Hahn, Martin" w:date="2018-07-21T23:35:00Z">
        <w:r w:rsidR="009F6EC9" w:rsidRPr="00BE745B" w:rsidDel="009623D8">
          <w:delText xml:space="preserve">the </w:delText>
        </w:r>
      </w:del>
      <w:r w:rsidR="009F6EC9" w:rsidRPr="00BE745B">
        <w:t>irrational respondents</w:t>
      </w:r>
      <w:ins w:id="411" w:author="Hahn, Martin" w:date="2018-07-21T23:35:00Z">
        <w:r w:rsidR="009623D8" w:rsidRPr="00EB28C1">
          <w:t>, ranged from 386 in Indonesia to 639 in Shanghai–China</w:t>
        </w:r>
      </w:ins>
      <w:r w:rsidR="009F6EC9" w:rsidRPr="00EB28C1">
        <w:t>. In the United States</w:t>
      </w:r>
      <w:r w:rsidR="009F6EC9" w:rsidRPr="00300E94">
        <w:t>, students who are identified as over</w:t>
      </w:r>
      <w:del w:id="412" w:author="Hahn, Martin" w:date="2018-07-21T23:36:00Z">
        <w:r w:rsidR="009F6EC9" w:rsidRPr="00300E94" w:rsidDel="009623D8">
          <w:delText xml:space="preserve"> </w:delText>
        </w:r>
      </w:del>
      <w:r w:rsidR="009F6EC9" w:rsidRPr="00B21111">
        <w:t xml:space="preserve">claimers scored 516 on average, while </w:t>
      </w:r>
      <w:del w:id="413" w:author="Hahn, Martin" w:date="2018-07-21T23:36:00Z">
        <w:r w:rsidR="009F6EC9" w:rsidRPr="00F6190A" w:rsidDel="009623D8">
          <w:delText xml:space="preserve">its </w:delText>
        </w:r>
      </w:del>
      <w:r w:rsidR="009F6EC9" w:rsidRPr="00F6190A">
        <w:t xml:space="preserve">low claimers </w:t>
      </w:r>
      <w:r w:rsidR="00592100" w:rsidRPr="00F6190A">
        <w:t>and irrational respondents</w:t>
      </w:r>
      <w:r w:rsidR="00592100" w:rsidRPr="00857EC2">
        <w:t xml:space="preserve"> </w:t>
      </w:r>
      <w:r w:rsidR="009F6EC9" w:rsidRPr="00857EC2">
        <w:t>scored 428</w:t>
      </w:r>
      <w:r w:rsidR="00592100" w:rsidRPr="00857EC2">
        <w:t xml:space="preserve"> and </w:t>
      </w:r>
      <w:r w:rsidR="009F6EC9" w:rsidRPr="00857EC2">
        <w:t>388</w:t>
      </w:r>
      <w:r w:rsidR="00592100" w:rsidRPr="00271E56">
        <w:t>, respectively</w:t>
      </w:r>
      <w:r w:rsidR="009F6EC9" w:rsidRPr="00271E56">
        <w:t>.</w:t>
      </w:r>
    </w:p>
    <w:p w14:paraId="64E0A4E2" w14:textId="61D6618A" w:rsidR="00D538C4" w:rsidRDefault="009F6EC9" w:rsidP="000629E2">
      <w:pPr>
        <w:pStyle w:val="ListParagraph"/>
        <w:numPr>
          <w:ilvl w:val="0"/>
          <w:numId w:val="20"/>
        </w:numPr>
      </w:pPr>
      <w:del w:id="414" w:author="Hahn, Martin" w:date="2018-07-21T23:36:00Z">
        <w:r w:rsidRPr="00271E56" w:rsidDel="009623D8">
          <w:delText xml:space="preserve">However, </w:delText>
        </w:r>
        <w:r w:rsidR="00592100" w:rsidRPr="00271E56" w:rsidDel="009623D8">
          <w:delText>c</w:delText>
        </w:r>
      </w:del>
      <w:ins w:id="415" w:author="Hahn, Martin" w:date="2018-07-21T23:36:00Z">
        <w:r w:rsidR="009623D8" w:rsidRPr="00271E56">
          <w:t>C</w:t>
        </w:r>
      </w:ins>
      <w:r w:rsidR="00592100" w:rsidRPr="00271E56">
        <w:t>ompared with ideal respondents</w:t>
      </w:r>
      <w:r w:rsidRPr="000D77CA">
        <w:t>, over</w:t>
      </w:r>
      <w:del w:id="416" w:author="Hahn, Martin" w:date="2018-07-21T23:36:00Z">
        <w:r w:rsidRPr="000D77CA" w:rsidDel="009623D8">
          <w:delText xml:space="preserve"> </w:delText>
        </w:r>
      </w:del>
      <w:r w:rsidRPr="000D77CA">
        <w:t xml:space="preserve">claimers </w:t>
      </w:r>
      <w:r w:rsidR="00FF3311" w:rsidRPr="000D77CA">
        <w:t>tend</w:t>
      </w:r>
      <w:ins w:id="417" w:author="Hahn, Martin" w:date="2018-07-22T00:03:00Z">
        <w:r w:rsidR="007D0405" w:rsidRPr="00510910">
          <w:t>ed</w:t>
        </w:r>
      </w:ins>
      <w:r w:rsidR="00FF3311" w:rsidRPr="00AD07D2">
        <w:t xml:space="preserve"> to have lower </w:t>
      </w:r>
      <w:r w:rsidRPr="00BE745B">
        <w:t xml:space="preserve">average mathematics scores </w:t>
      </w:r>
      <w:r w:rsidR="00592100" w:rsidRPr="00BE745B">
        <w:t>across</w:t>
      </w:r>
      <w:r w:rsidR="00592100" w:rsidRPr="00EC4F23">
        <w:t xml:space="preserve"> the 64 education systems</w:t>
      </w:r>
      <w:r w:rsidR="00FF3311" w:rsidRPr="00EC4F23">
        <w:t>. Except for Macao</w:t>
      </w:r>
      <w:del w:id="418" w:author="Hahn, Martin" w:date="2018-07-22T00:04:00Z">
        <w:r w:rsidR="00FF3311" w:rsidRPr="00EC4F23" w:rsidDel="00DC2CDE">
          <w:delText xml:space="preserve"> </w:delText>
        </w:r>
      </w:del>
      <w:r w:rsidR="00FF3311" w:rsidRPr="00EC4F23">
        <w:t>–</w:t>
      </w:r>
      <w:del w:id="419" w:author="Hahn, Martin" w:date="2018-07-22T00:04:00Z">
        <w:r w:rsidR="00FF3311" w:rsidRPr="00EC4F23" w:rsidDel="00DC2CDE">
          <w:delText xml:space="preserve"> </w:delText>
        </w:r>
      </w:del>
      <w:r w:rsidR="00FF3311" w:rsidRPr="000725D8">
        <w:t>China, Albania, an</w:t>
      </w:r>
      <w:r w:rsidR="00FF3311" w:rsidRPr="00C23F33">
        <w:t>d Tunisia</w:t>
      </w:r>
      <w:ins w:id="420" w:author="Hahn, Martin" w:date="2018-07-22T00:04:00Z">
        <w:r w:rsidR="00DC2CDE" w:rsidRPr="00C23F33">
          <w:t>,</w:t>
        </w:r>
      </w:ins>
      <w:r w:rsidR="00FF3311" w:rsidRPr="00C23F33">
        <w:t xml:space="preserve"> where the gap in the average mathematics scores between </w:t>
      </w:r>
      <w:r w:rsidR="00FF3311" w:rsidRPr="00C23F33">
        <w:lastRenderedPageBreak/>
        <w:t>over</w:t>
      </w:r>
      <w:del w:id="421" w:author="Hahn, Martin" w:date="2018-07-22T00:04:00Z">
        <w:r w:rsidR="00FF3311" w:rsidRPr="00DA1F4C" w:rsidDel="00DC2CDE">
          <w:delText xml:space="preserve"> </w:delText>
        </w:r>
      </w:del>
      <w:r w:rsidR="00FF3311" w:rsidRPr="00DA1F4C">
        <w:t>claimers</w:t>
      </w:r>
      <w:r w:rsidR="00FF3311">
        <w:t xml:space="preserve"> and ideal respondents </w:t>
      </w:r>
      <w:del w:id="422" w:author="Hahn, Martin" w:date="2018-07-22T00:04:00Z">
        <w:r w:rsidR="00FF3311" w:rsidDel="00DC2CDE">
          <w:delText xml:space="preserve">are </w:delText>
        </w:r>
      </w:del>
      <w:ins w:id="423" w:author="Hahn, Martin" w:date="2018-07-22T00:04:00Z">
        <w:r w:rsidR="00DC2CDE">
          <w:t xml:space="preserve">is </w:t>
        </w:r>
      </w:ins>
      <w:r w:rsidR="00FF3311">
        <w:t>not measurably different</w:t>
      </w:r>
      <w:r w:rsidR="000D5722">
        <w:t xml:space="preserve">, </w:t>
      </w:r>
      <w:r w:rsidR="00592100">
        <w:t xml:space="preserve">in all </w:t>
      </w:r>
      <w:ins w:id="424" w:author="Hahn, Martin" w:date="2018-07-22T00:22:00Z">
        <w:r w:rsidR="007D39BD">
          <w:t xml:space="preserve">other </w:t>
        </w:r>
      </w:ins>
      <w:r w:rsidR="00592100">
        <w:t>education systems, over</w:t>
      </w:r>
      <w:del w:id="425" w:author="Hahn, Martin" w:date="2018-07-22T00:06:00Z">
        <w:r w:rsidR="00592100" w:rsidDel="00DC2CDE">
          <w:delText xml:space="preserve"> </w:delText>
        </w:r>
      </w:del>
      <w:r w:rsidR="00592100">
        <w:t>claimers score</w:t>
      </w:r>
      <w:ins w:id="426" w:author="Hahn, Martin" w:date="2018-07-22T00:06:00Z">
        <w:r w:rsidR="00DC2CDE">
          <w:t>d,</w:t>
        </w:r>
      </w:ins>
      <w:r w:rsidR="00592100">
        <w:t xml:space="preserve"> on average, from 26 points (Hong Kong</w:t>
      </w:r>
      <w:del w:id="427" w:author="Hahn, Martin" w:date="2018-07-22T00:07:00Z">
        <w:r w:rsidR="00592100" w:rsidDel="00DC2CDE">
          <w:delText xml:space="preserve"> </w:delText>
        </w:r>
      </w:del>
      <w:r w:rsidR="00592100">
        <w:t>–</w:t>
      </w:r>
      <w:del w:id="428" w:author="Hahn, Martin" w:date="2018-07-22T00:07:00Z">
        <w:r w:rsidR="00592100" w:rsidDel="00DC2CDE">
          <w:delText xml:space="preserve"> </w:delText>
        </w:r>
      </w:del>
      <w:r w:rsidR="00592100">
        <w:t xml:space="preserve">China) to 100 </w:t>
      </w:r>
      <w:r w:rsidR="00644897">
        <w:t xml:space="preserve">points </w:t>
      </w:r>
      <w:r w:rsidR="00592100">
        <w:t>(Qatar) lower than ideal respondents.</w:t>
      </w:r>
    </w:p>
    <w:p w14:paraId="6865FE06" w14:textId="225EDA08" w:rsidR="005C4069" w:rsidRDefault="00A42BFB" w:rsidP="00CA6804">
      <w:pPr>
        <w:pStyle w:val="ListParagraph"/>
        <w:numPr>
          <w:ilvl w:val="0"/>
          <w:numId w:val="20"/>
        </w:numPr>
      </w:pPr>
      <w:bookmarkStart w:id="429" w:name="_Hlk520051893"/>
      <w:r>
        <w:t>The score of ideal respondents</w:t>
      </w:r>
      <w:ins w:id="430" w:author="Hahn, Martin" w:date="2018-07-22T19:47:00Z">
        <w:r w:rsidR="00CD332E">
          <w:t xml:space="preserve"> can be used to</w:t>
        </w:r>
      </w:ins>
      <w:r>
        <w:t xml:space="preserve"> </w:t>
      </w:r>
      <w:r w:rsidR="00F372CA">
        <w:t>provide</w:t>
      </w:r>
      <w:ins w:id="431" w:author="Hahn, Martin" w:date="2018-07-22T19:47:00Z">
        <w:r w:rsidR="00CD332E">
          <w:t xml:space="preserve"> an</w:t>
        </w:r>
      </w:ins>
      <w:del w:id="432" w:author="Hahn, Martin" w:date="2018-07-22T19:47:00Z">
        <w:r w:rsidR="00F372CA" w:rsidDel="00CD332E">
          <w:delText>s</w:delText>
        </w:r>
      </w:del>
      <w:r w:rsidR="00F372CA">
        <w:t xml:space="preserve"> </w:t>
      </w:r>
      <w:r w:rsidR="00CA6804">
        <w:t>adjustment</w:t>
      </w:r>
      <w:del w:id="433" w:author="Hahn, Martin" w:date="2018-07-22T19:47:00Z">
        <w:r w:rsidR="00CA6804" w:rsidDel="00CD332E">
          <w:delText xml:space="preserve"> </w:delText>
        </w:r>
      </w:del>
      <w:ins w:id="434" w:author="Hahn, Martin" w:date="2018-07-22T00:35:00Z">
        <w:r w:rsidR="00D02690">
          <w:t xml:space="preserve"> </w:t>
        </w:r>
      </w:ins>
      <w:r w:rsidR="00CA6804">
        <w:t xml:space="preserve">to the score of all students in </w:t>
      </w:r>
      <w:r w:rsidR="00F54E14">
        <w:t xml:space="preserve">measuring </w:t>
      </w:r>
      <w:r w:rsidR="00F372CA">
        <w:t xml:space="preserve">mathematics performance. </w:t>
      </w:r>
      <w:r w:rsidR="00CA6804">
        <w:t>The former indicator</w:t>
      </w:r>
      <w:del w:id="435" w:author="Hahn, Martin" w:date="2018-07-22T19:47:00Z">
        <w:r w:rsidR="00CA6804" w:rsidDel="00CD332E">
          <w:delText xml:space="preserve"> </w:delText>
        </w:r>
      </w:del>
      <w:ins w:id="436" w:author="Hahn, Martin" w:date="2018-07-22T00:37:00Z">
        <w:r w:rsidR="00D02690">
          <w:t xml:space="preserve"> </w:t>
        </w:r>
      </w:ins>
      <w:r w:rsidR="00CA6804">
        <w:t>excludes students who are over</w:t>
      </w:r>
      <w:del w:id="437" w:author="Hahn, Martin" w:date="2018-07-22T00:22:00Z">
        <w:r w:rsidR="00CA6804" w:rsidDel="00274773">
          <w:delText xml:space="preserve"> </w:delText>
        </w:r>
      </w:del>
      <w:r w:rsidR="00CA6804">
        <w:t>claimers</w:t>
      </w:r>
      <w:r w:rsidR="00F54E14">
        <w:t>, lower claimers, and irrational respondents</w:t>
      </w:r>
      <w:del w:id="438" w:author="Hahn, Martin" w:date="2018-07-22T00:36:00Z">
        <w:r w:rsidR="00CA6804" w:rsidDel="00D02690">
          <w:delText>,</w:delText>
        </w:r>
      </w:del>
      <w:r w:rsidR="00CA6804">
        <w:t xml:space="preserve"> and</w:t>
      </w:r>
      <w:ins w:id="439" w:author="Hahn, Martin" w:date="2018-07-22T00:36:00Z">
        <w:r w:rsidR="00D02690">
          <w:t>,</w:t>
        </w:r>
      </w:ins>
      <w:r w:rsidR="00CA6804">
        <w:t xml:space="preserve"> therefore</w:t>
      </w:r>
      <w:ins w:id="440" w:author="Hahn, Martin" w:date="2018-07-22T00:36:00Z">
        <w:r w:rsidR="00D02690">
          <w:t>,</w:t>
        </w:r>
      </w:ins>
      <w:r w:rsidR="00CA6804">
        <w:t xml:space="preserve"> </w:t>
      </w:r>
      <w:r w:rsidR="00F54E14">
        <w:t xml:space="preserve">provides new information </w:t>
      </w:r>
      <w:r w:rsidR="001F340F">
        <w:t>about</w:t>
      </w:r>
      <w:r w:rsidR="00F54E14">
        <w:t xml:space="preserve"> the mathematics performance of an education system. The mathematics score of ideal respondents </w:t>
      </w:r>
      <w:r w:rsidR="00475911">
        <w:t xml:space="preserve">is </w:t>
      </w:r>
      <w:del w:id="441" w:author="Hahn, Martin" w:date="2018-07-22T00:37:00Z">
        <w:r w:rsidR="00475911" w:rsidDel="00D02690">
          <w:delText xml:space="preserve">the </w:delText>
        </w:r>
      </w:del>
      <w:r w:rsidR="00475911">
        <w:t>lowest in Albania</w:t>
      </w:r>
      <w:r w:rsidR="005C4069">
        <w:t xml:space="preserve"> (388 points)</w:t>
      </w:r>
      <w:r w:rsidR="00475911">
        <w:t xml:space="preserve"> and </w:t>
      </w:r>
      <w:del w:id="442" w:author="Hahn, Martin" w:date="2018-07-22T00:37:00Z">
        <w:r w:rsidR="00475911" w:rsidDel="00D02690">
          <w:delText xml:space="preserve">is the </w:delText>
        </w:r>
      </w:del>
      <w:r w:rsidR="00475911">
        <w:t>highest in</w:t>
      </w:r>
      <w:r w:rsidR="005C4069">
        <w:t xml:space="preserve"> Chinese Taipei (672 points). </w:t>
      </w:r>
    </w:p>
    <w:bookmarkEnd w:id="429"/>
    <w:p w14:paraId="0B1C61A4" w14:textId="17C5ABF6" w:rsidR="00BA452A" w:rsidRDefault="000629E2" w:rsidP="000629E2">
      <w:pPr>
        <w:pStyle w:val="ListParagraph"/>
        <w:numPr>
          <w:ilvl w:val="0"/>
          <w:numId w:val="20"/>
        </w:numPr>
      </w:pPr>
      <w:r>
        <w:t>When</w:t>
      </w:r>
      <w:r w:rsidR="005C4069">
        <w:t xml:space="preserve"> </w:t>
      </w:r>
      <w:r>
        <w:t>ranking</w:t>
      </w:r>
      <w:r w:rsidR="00190318">
        <w:t xml:space="preserve"> the 64 education systems </w:t>
      </w:r>
      <w:r>
        <w:t xml:space="preserve">based on mathematics scores of ideal respondents rather than of all students, education systems </w:t>
      </w:r>
      <w:r w:rsidRPr="00213614">
        <w:rPr>
          <w:noProof/>
        </w:rPr>
        <w:t>move</w:t>
      </w:r>
      <w:r>
        <w:t xml:space="preserve"> up as many as 19 places (from </w:t>
      </w:r>
      <w:del w:id="443" w:author="Hahn, Martin" w:date="2018-07-22T00:22:00Z">
        <w:r w:rsidDel="00274773">
          <w:delText xml:space="preserve">the </w:delText>
        </w:r>
      </w:del>
      <w:r>
        <w:t>23</w:t>
      </w:r>
      <w:r w:rsidRPr="000629E2">
        <w:rPr>
          <w:vertAlign w:val="superscript"/>
        </w:rPr>
        <w:t>rd</w:t>
      </w:r>
      <w:r>
        <w:t xml:space="preserve"> to </w:t>
      </w:r>
      <w:del w:id="444" w:author="Hahn, Martin" w:date="2018-07-22T00:22:00Z">
        <w:r w:rsidDel="00274773">
          <w:delText xml:space="preserve">the </w:delText>
        </w:r>
      </w:del>
      <w:r>
        <w:t>4</w:t>
      </w:r>
      <w:r w:rsidR="0078750F" w:rsidRPr="000629E2">
        <w:rPr>
          <w:vertAlign w:val="superscript"/>
        </w:rPr>
        <w:t>th</w:t>
      </w:r>
      <w:r w:rsidR="0078750F">
        <w:t xml:space="preserve"> in</w:t>
      </w:r>
      <w:r>
        <w:t xml:space="preserve"> New Zealand</w:t>
      </w:r>
      <w:ins w:id="445" w:author="Hahn, Martin" w:date="2018-07-22T00:36:00Z">
        <w:r w:rsidR="00D02690">
          <w:t>)</w:t>
        </w:r>
      </w:ins>
      <w:del w:id="446" w:author="Hahn, Martin" w:date="2018-07-22T00:23:00Z">
        <w:r w:rsidRPr="00213614" w:rsidDel="00274773">
          <w:rPr>
            <w:noProof/>
          </w:rPr>
          <w:delText>)</w:delText>
        </w:r>
      </w:del>
      <w:del w:id="447" w:author="Hahn, Martin" w:date="2018-07-22T00:36:00Z">
        <w:r w:rsidRPr="00213614" w:rsidDel="00D02690">
          <w:rPr>
            <w:noProof/>
          </w:rPr>
          <w:delText>,</w:delText>
        </w:r>
      </w:del>
      <w:r>
        <w:t xml:space="preserve"> and </w:t>
      </w:r>
      <w:del w:id="448" w:author="Hahn, Martin" w:date="2018-07-22T00:23:00Z">
        <w:r w:rsidDel="00274773">
          <w:delText xml:space="preserve">moves </w:delText>
        </w:r>
      </w:del>
      <w:r>
        <w:t xml:space="preserve">down as many as 23 places (from </w:t>
      </w:r>
      <w:del w:id="449" w:author="Hahn, Martin" w:date="2018-07-22T00:23:00Z">
        <w:r w:rsidDel="00274773">
          <w:delText xml:space="preserve">the </w:delText>
        </w:r>
      </w:del>
      <w:r>
        <w:t>6</w:t>
      </w:r>
      <w:r w:rsidRPr="000629E2">
        <w:rPr>
          <w:vertAlign w:val="superscript"/>
        </w:rPr>
        <w:t>th</w:t>
      </w:r>
      <w:r>
        <w:t xml:space="preserve"> to </w:t>
      </w:r>
      <w:del w:id="450" w:author="Hahn, Martin" w:date="2018-07-22T00:23:00Z">
        <w:r w:rsidDel="00274773">
          <w:delText xml:space="preserve">the </w:delText>
        </w:r>
      </w:del>
      <w:r>
        <w:t>29</w:t>
      </w:r>
      <w:r w:rsidRPr="000629E2">
        <w:rPr>
          <w:vertAlign w:val="superscript"/>
        </w:rPr>
        <w:t>th</w:t>
      </w:r>
      <w:r>
        <w:t xml:space="preserve"> in Macao</w:t>
      </w:r>
      <w:del w:id="451" w:author="Hahn, Martin" w:date="2018-07-22T00:23:00Z">
        <w:r w:rsidDel="00274773">
          <w:delText xml:space="preserve"> </w:delText>
        </w:r>
      </w:del>
      <w:r>
        <w:t>–</w:t>
      </w:r>
      <w:del w:id="452" w:author="Hahn, Martin" w:date="2018-07-22T00:23:00Z">
        <w:r w:rsidDel="00274773">
          <w:delText xml:space="preserve"> </w:delText>
        </w:r>
      </w:del>
      <w:r>
        <w:t>China)</w:t>
      </w:r>
      <w:ins w:id="453" w:author="Hahn, Martin" w:date="2018-07-22T00:36:00Z">
        <w:r w:rsidR="00D02690">
          <w:t>.</w:t>
        </w:r>
      </w:ins>
    </w:p>
    <w:p w14:paraId="0E92A576" w14:textId="653B435A" w:rsidR="005616B6" w:rsidDel="00510910" w:rsidRDefault="005616B6" w:rsidP="00D8083D">
      <w:pPr>
        <w:rPr>
          <w:del w:id="454" w:author="Hahn, Martin" w:date="2018-07-23T10:26:00Z"/>
        </w:rPr>
      </w:pPr>
    </w:p>
    <w:p w14:paraId="5CE345F4" w14:textId="5FC877F7" w:rsidR="00EE5CEC" w:rsidRDefault="00EE5CEC" w:rsidP="00EE5CEC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Significance</w:t>
      </w:r>
    </w:p>
    <w:p w14:paraId="236FE92C" w14:textId="1F5E9422" w:rsidR="002B1ED5" w:rsidRDefault="00C96A33" w:rsidP="00C96A33">
      <w:pPr>
        <w:spacing w:before="120" w:after="120"/>
      </w:pPr>
      <w:r>
        <w:t>This analysis provides a cro</w:t>
      </w:r>
      <w:bookmarkStart w:id="455" w:name="_GoBack"/>
      <w:bookmarkEnd w:id="455"/>
      <w:r>
        <w:t xml:space="preserve">ss-national picture of students’ tendency to </w:t>
      </w:r>
      <w:r w:rsidRPr="00213614">
        <w:rPr>
          <w:noProof/>
        </w:rPr>
        <w:t>overclaim</w:t>
      </w:r>
      <w:r>
        <w:t xml:space="preserve"> based on the PISA 2012 background questionnaire </w:t>
      </w:r>
      <w:r w:rsidRPr="00C23F33">
        <w:t>item</w:t>
      </w:r>
      <w:ins w:id="456" w:author="Hahn, Martin" w:date="2018-07-22T17:42:00Z">
        <w:r w:rsidR="00F72FA5" w:rsidRPr="00C23F33">
          <w:t>s</w:t>
        </w:r>
      </w:ins>
      <w:r>
        <w:t xml:space="preserve">. The findings contribute to the existing literature </w:t>
      </w:r>
      <w:r w:rsidR="001135AB">
        <w:t>by focusing on students’ response</w:t>
      </w:r>
      <w:ins w:id="457" w:author="Hahn, Martin" w:date="2018-07-22T17:42:00Z">
        <w:r w:rsidR="00C23F33">
          <w:t>s</w:t>
        </w:r>
      </w:ins>
      <w:r w:rsidR="001135AB">
        <w:t xml:space="preserve"> to </w:t>
      </w:r>
      <w:del w:id="458" w:author="Hahn, Martin" w:date="2018-07-22T00:30:00Z">
        <w:r w:rsidR="001135AB" w:rsidDel="00274773">
          <w:delText>non-existing</w:delText>
        </w:r>
      </w:del>
      <w:ins w:id="459" w:author="Hahn, Martin" w:date="2018-07-22T00:30:00Z">
        <w:r w:rsidR="00274773">
          <w:t>pseudo</w:t>
        </w:r>
      </w:ins>
      <w:r w:rsidR="001135AB">
        <w:t xml:space="preserve"> concepts, identifying over</w:t>
      </w:r>
      <w:del w:id="460" w:author="Hahn, Martin" w:date="2018-07-22T00:30:00Z">
        <w:r w:rsidR="001135AB" w:rsidDel="00274773">
          <w:delText xml:space="preserve"> </w:delText>
        </w:r>
      </w:del>
      <w:r w:rsidR="001135AB">
        <w:t xml:space="preserve">claimers, and </w:t>
      </w:r>
      <w:r w:rsidR="002B1ED5">
        <w:t>comparing</w:t>
      </w:r>
      <w:r w:rsidR="001135AB">
        <w:t xml:space="preserve"> </w:t>
      </w:r>
      <w:commentRangeStart w:id="461"/>
      <w:r w:rsidR="001135AB">
        <w:t>their</w:t>
      </w:r>
      <w:commentRangeEnd w:id="461"/>
      <w:r w:rsidR="00C23F33">
        <w:rPr>
          <w:rStyle w:val="CommentReference"/>
        </w:rPr>
        <w:commentReference w:id="461"/>
      </w:r>
      <w:r w:rsidR="001135AB">
        <w:t xml:space="preserve"> </w:t>
      </w:r>
      <w:r w:rsidR="002B1ED5">
        <w:t>academic outcomes</w:t>
      </w:r>
      <w:r w:rsidR="001135AB">
        <w:t xml:space="preserve">. The results </w:t>
      </w:r>
      <w:r w:rsidR="0061384C">
        <w:t>help to understand students’ response style</w:t>
      </w:r>
      <w:ins w:id="462" w:author="Hahn, Martin" w:date="2018-07-22T00:31:00Z">
        <w:r w:rsidR="00274773">
          <w:t>s</w:t>
        </w:r>
      </w:ins>
      <w:r w:rsidR="0061384C">
        <w:t xml:space="preserve"> across education systems</w:t>
      </w:r>
      <w:del w:id="463" w:author="Hahn, Martin" w:date="2018-07-22T00:31:00Z">
        <w:r w:rsidR="0061384C" w:rsidDel="00274773">
          <w:delText>,</w:delText>
        </w:r>
      </w:del>
      <w:r w:rsidR="0061384C">
        <w:t xml:space="preserve"> and </w:t>
      </w:r>
      <w:del w:id="464" w:author="Hahn, Martin" w:date="2018-07-22T00:31:00Z">
        <w:r w:rsidR="0061384C" w:rsidDel="00274773">
          <w:delText xml:space="preserve">they </w:delText>
        </w:r>
      </w:del>
      <w:r w:rsidR="0026139C">
        <w:t>highlight</w:t>
      </w:r>
      <w:r w:rsidR="001135AB">
        <w:t xml:space="preserve"> the importance of </w:t>
      </w:r>
      <w:r w:rsidR="0014672D">
        <w:t xml:space="preserve">accounting for students’ </w:t>
      </w:r>
      <w:r w:rsidR="00935EF0">
        <w:t xml:space="preserve">different </w:t>
      </w:r>
      <w:r w:rsidR="0014672D">
        <w:t>response patterns when interpreting the results, especially</w:t>
      </w:r>
      <w:r w:rsidR="002B1ED5">
        <w:t xml:space="preserve"> in cross-cultural comparisons. Further research </w:t>
      </w:r>
      <w:del w:id="465" w:author="Hahn, Martin" w:date="2018-07-22T00:32:00Z">
        <w:r w:rsidR="002B1ED5" w:rsidDel="00D02690">
          <w:delText>is invited to</w:delText>
        </w:r>
      </w:del>
      <w:ins w:id="466" w:author="Hahn, Martin" w:date="2018-07-22T00:32:00Z">
        <w:r w:rsidR="00D02690">
          <w:t>could</w:t>
        </w:r>
      </w:ins>
      <w:r w:rsidR="002B1ED5">
        <w:t xml:space="preserve"> explore ways to </w:t>
      </w:r>
      <w:ins w:id="467" w:author="Hahn, Martin" w:date="2018-07-22T00:32:00Z">
        <w:r w:rsidR="00274773">
          <w:t xml:space="preserve">the </w:t>
        </w:r>
      </w:ins>
      <w:r w:rsidR="002B1ED5">
        <w:t xml:space="preserve">improve validity and reliability of participants’ self-reported data on the background questionnaire </w:t>
      </w:r>
      <w:r w:rsidR="002B1ED5" w:rsidRPr="00C23F33">
        <w:t>items</w:t>
      </w:r>
      <w:r w:rsidR="002B1ED5">
        <w:t xml:space="preserve">, as more valid and reliable background information data can help </w:t>
      </w:r>
      <w:r w:rsidR="002B1ED5" w:rsidRPr="00DA1F4C">
        <w:t>us</w:t>
      </w:r>
      <w:r w:rsidR="002B1ED5">
        <w:t xml:space="preserve"> better understand how contextual information is related to achievement </w:t>
      </w:r>
      <w:r w:rsidR="002B1ED5" w:rsidRPr="00AD07D2">
        <w:t>and allow</w:t>
      </w:r>
      <w:del w:id="468" w:author="Hahn, Martin" w:date="2018-07-22T00:33:00Z">
        <w:r w:rsidR="002B1ED5" w:rsidRPr="00BE745B" w:rsidDel="00D02690">
          <w:delText>s</w:delText>
        </w:r>
      </w:del>
      <w:r w:rsidR="002B1ED5" w:rsidRPr="00BE745B">
        <w:t xml:space="preserve"> researchers </w:t>
      </w:r>
      <w:r w:rsidR="002B1ED5" w:rsidRPr="00EB28C1">
        <w:t>to have potentially less biased comparisons</w:t>
      </w:r>
      <w:r w:rsidR="002B1ED5" w:rsidRPr="00300E94">
        <w:t xml:space="preserve"> across education systems.</w:t>
      </w:r>
    </w:p>
    <w:p w14:paraId="45FA935E" w14:textId="77777777" w:rsidR="0026139C" w:rsidRDefault="0026139C" w:rsidP="00C96A33">
      <w:pPr>
        <w:spacing w:before="120" w:after="120"/>
      </w:pPr>
    </w:p>
    <w:p w14:paraId="107C507C" w14:textId="3ED259F7" w:rsidR="0014672D" w:rsidRPr="00B16F68" w:rsidRDefault="001135AB" w:rsidP="0014672D">
      <w:pPr>
        <w:spacing w:before="120" w:after="120"/>
        <w:rPr>
          <w:rFonts w:eastAsia="Times New Roman"/>
        </w:rPr>
      </w:pPr>
      <w:r>
        <w:t xml:space="preserve"> </w:t>
      </w:r>
    </w:p>
    <w:sdt>
      <w:sdtPr>
        <w:rPr>
          <w:sz w:val="22"/>
          <w:szCs w:val="22"/>
        </w:rPr>
        <w:id w:val="1179696733"/>
        <w:docPartObj>
          <w:docPartGallery w:val="Bibliographies"/>
          <w:docPartUnique/>
        </w:docPartObj>
      </w:sdtPr>
      <w:sdtContent>
        <w:p w14:paraId="137D541E" w14:textId="73E817D9" w:rsidR="007D6D53" w:rsidRPr="007D6D53" w:rsidRDefault="007D6D53">
          <w:pPr>
            <w:pStyle w:val="Heading1"/>
            <w:rPr>
              <w:b/>
              <w:sz w:val="22"/>
              <w:szCs w:val="22"/>
            </w:rPr>
          </w:pPr>
          <w:r w:rsidRPr="007D6D53">
            <w:rPr>
              <w:b/>
              <w:sz w:val="22"/>
              <w:szCs w:val="22"/>
            </w:rPr>
            <w:t>References</w:t>
          </w:r>
        </w:p>
        <w:sdt>
          <w:sdtPr>
            <w:id w:val="-573587230"/>
            <w:bibliography/>
          </w:sdtPr>
          <w:sdtContent>
            <w:p w14:paraId="5DF97C50" w14:textId="77777777" w:rsidR="004B23EE" w:rsidRDefault="007D6D53" w:rsidP="004B23E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B23EE">
                <w:rPr>
                  <w:noProof/>
                </w:rPr>
                <w:t xml:space="preserve">Beaton, Dorcas E., Claire Bombardier, Francis Guillemin, and Marcos Bosi Ferraz. 2000. "Guidelines for the process of cross-cultural adaptation of self-report measures." </w:t>
              </w:r>
              <w:r w:rsidR="004B23EE">
                <w:rPr>
                  <w:i/>
                  <w:iCs/>
                  <w:noProof/>
                </w:rPr>
                <w:t>SPINE</w:t>
              </w:r>
              <w:r w:rsidR="004B23EE">
                <w:rPr>
                  <w:noProof/>
                </w:rPr>
                <w:t xml:space="preserve"> 3186-3191.</w:t>
              </w:r>
            </w:p>
            <w:p w14:paraId="4722F376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A, and A Maydeu-Olivares. 2011. "Item response modeling of forced-choice questionnaires." </w:t>
              </w:r>
              <w:r>
                <w:rPr>
                  <w:i/>
                  <w:iCs/>
                  <w:noProof/>
                </w:rPr>
                <w:t>Educational and Psychological Measurement</w:t>
              </w:r>
              <w:r>
                <w:rPr>
                  <w:noProof/>
                </w:rPr>
                <w:t xml:space="preserve"> 460-502.</w:t>
              </w:r>
            </w:p>
            <w:p w14:paraId="22E2CD03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Buckley, Jack. 2009. "Cross-national response styles in international educational assessments: Evidence from pisa 2006."</w:t>
              </w:r>
            </w:p>
            <w:p w14:paraId="71DFA914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Chen, C., S. Lee, and H. W. Stevenson. 1995. "Response style and cross-cultural comparisons of rating scales among east asian and north american students." </w:t>
              </w:r>
              <w:r>
                <w:rPr>
                  <w:i/>
                  <w:iCs/>
                  <w:noProof/>
                </w:rPr>
                <w:t>Psychological Science</w:t>
              </w:r>
              <w:r>
                <w:rPr>
                  <w:noProof/>
                </w:rPr>
                <w:t xml:space="preserve"> 170-175.</w:t>
              </w:r>
            </w:p>
            <w:p w14:paraId="2C665EED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Cheung, G. W., and R. B. Rensvold. 2000. "Assessing extreme and acquiescence response sets in cross-cultural research using structural equations modeling."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187-212.</w:t>
              </w:r>
            </w:p>
            <w:p w14:paraId="6E546AE8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Haahr, J. H., T. K. Nielsen, M. E. Hansen, and S. T. Nielsen. 2005. "Explaining student performance: Evidence from the international PISA, TIMSS and PIRLS surveys." Danish Technological Institute.</w:t>
              </w:r>
            </w:p>
            <w:p w14:paraId="37964B0E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Jia, and Fons Van de Vijver. 2016. "Correcting for scale usage differences among Latin American countries, Portugal, and Spain in PISA." </w:t>
              </w:r>
              <w:r>
                <w:rPr>
                  <w:i/>
                  <w:iCs/>
                  <w:noProof/>
                </w:rPr>
                <w:t>RELIEVE.</w:t>
              </w:r>
              <w:r>
                <w:rPr>
                  <w:noProof/>
                </w:rPr>
                <w:t xml:space="preserve"> </w:t>
              </w:r>
            </w:p>
            <w:p w14:paraId="1BCA2CD5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Jia, Janine Buchholz, and Eckhard Klieme. 2017. "Effects of anchoring vignettes on comparability and predictive validity of student self-reports in 64 cultures."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319-334.</w:t>
              </w:r>
            </w:p>
            <w:p w14:paraId="3626AB91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Javaras, K. N., and B. D. Ripley. 2007. "An "Unfolding" latent variable model for likert attitude data: Drawing inferences adjusted for response style." </w:t>
              </w:r>
              <w:r>
                <w:rPr>
                  <w:i/>
                  <w:iCs/>
                  <w:noProof/>
                </w:rPr>
                <w:t>Journal of the American Statistical Association</w:t>
              </w:r>
              <w:r>
                <w:rPr>
                  <w:noProof/>
                </w:rPr>
                <w:t xml:space="preserve"> 454-463.</w:t>
              </w:r>
            </w:p>
            <w:p w14:paraId="04909865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King, G., C. J. L. Murray, J. A. Salomon, and A. Tandon. 2004. "Enhancing the validity and cross-cultural comparability of measurement in survey research." </w:t>
              </w:r>
              <w:r>
                <w:rPr>
                  <w:i/>
                  <w:iCs/>
                  <w:noProof/>
                </w:rPr>
                <w:t>American Political Science Review</w:t>
              </w:r>
              <w:r>
                <w:rPr>
                  <w:noProof/>
                </w:rPr>
                <w:t xml:space="preserve"> 341-355.</w:t>
              </w:r>
            </w:p>
            <w:p w14:paraId="3A330F71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Kyllonen, Patrick C., and Jonas P. Bertling. 2014. "Innovative questionnaire assessment methods to increase cross-country comparability." Edited by Leslie Rutkowski, Matthias von Davier and David Rutkowski. </w:t>
              </w:r>
              <w:r>
                <w:rPr>
                  <w:i/>
                  <w:iCs/>
                  <w:noProof/>
                </w:rPr>
                <w:t>Handbook of International Large-Scale Assessment: Background, Technical Issues, and Methods of Data Analysis</w:t>
              </w:r>
              <w:r>
                <w:rPr>
                  <w:noProof/>
                </w:rPr>
                <w:t xml:space="preserve"> (CRC Press).</w:t>
              </w:r>
            </w:p>
            <w:p w14:paraId="53E43718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Loveless, Tom. 2017. </w:t>
              </w:r>
              <w:r>
                <w:rPr>
                  <w:i/>
                  <w:iCs/>
                  <w:noProof/>
                </w:rPr>
                <w:t>The 2017 Brown Center report on American education: How well are American students learning?</w:t>
              </w:r>
              <w:r>
                <w:rPr>
                  <w:noProof/>
                </w:rPr>
                <w:t xml:space="preserve"> The Brookings Institution, Washington D.C.: The Brookings Institution.</w:t>
              </w:r>
            </w:p>
            <w:p w14:paraId="752273C6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Ludeke, S. G., Y. J. Weisberg, and C. G. DeYoung. 2013. "Idiographically desirable responding: Individual differences in perceived trait desirability predict overclaiming." </w:t>
              </w:r>
              <w:r>
                <w:rPr>
                  <w:i/>
                  <w:iCs/>
                  <w:noProof/>
                </w:rPr>
                <w:t>European Journal of Personality</w:t>
              </w:r>
              <w:r>
                <w:rPr>
                  <w:noProof/>
                </w:rPr>
                <w:t xml:space="preserve"> 580-592.</w:t>
              </w:r>
            </w:p>
            <w:p w14:paraId="45C06DE3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Ludeke, Steven, and Guido Makransky. 2015. "Does the over-claiming questionnaire measure overclaiming? Absent convergent validity in a large community sample." </w:t>
              </w:r>
              <w:r>
                <w:rPr>
                  <w:i/>
                  <w:iCs/>
                  <w:noProof/>
                </w:rPr>
                <w:t>Psychological Assessment.</w:t>
              </w:r>
              <w:r>
                <w:rPr>
                  <w:noProof/>
                </w:rPr>
                <w:t xml:space="preserve"> </w:t>
              </w:r>
            </w:p>
            <w:p w14:paraId="02447A28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Marin, G., R. J. Gamba, and B. V. Marin. 1992. "Extreme response style and acquiescence among hispanics: The role of acculturation and education."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498-509.</w:t>
              </w:r>
            </w:p>
            <w:p w14:paraId="180EF819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OECD. 2014. </w:t>
              </w:r>
              <w:r>
                <w:rPr>
                  <w:i/>
                  <w:iCs/>
                  <w:noProof/>
                </w:rPr>
                <w:t>The PISA 2012 Technical Report.</w:t>
              </w:r>
              <w:r>
                <w:rPr>
                  <w:noProof/>
                </w:rPr>
                <w:t xml:space="preserve"> OECD, Paris: OECD.</w:t>
              </w:r>
            </w:p>
            <w:p w14:paraId="115086F7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Paulhus, D. L. 2002. "Socially desirable responding: The evolution of a construct." Edited by H. I. Braun, D. N. Jackson and D. E. Wiley. </w:t>
              </w:r>
              <w:r>
                <w:rPr>
                  <w:i/>
                  <w:iCs/>
                  <w:noProof/>
                </w:rPr>
                <w:t>The role of constructs in psychological and educational measurement</w:t>
              </w:r>
              <w:r>
                <w:rPr>
                  <w:noProof/>
                </w:rPr>
                <w:t xml:space="preserve"> 49-69.</w:t>
              </w:r>
            </w:p>
            <w:p w14:paraId="59567ED5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Paulhus, D. L., P. D. Harms, M. N. Bruce, and D. C. Lysy. 2003. "The over-claiming technique: Measuring self-enhancement independent of ability." </w:t>
              </w:r>
              <w:r>
                <w:rPr>
                  <w:i/>
                  <w:iCs/>
                  <w:noProof/>
                </w:rPr>
                <w:t>Journal of Personality and Social Psychology</w:t>
              </w:r>
              <w:r>
                <w:rPr>
                  <w:noProof/>
                </w:rPr>
                <w:t xml:space="preserve"> 890-904.</w:t>
              </w:r>
            </w:p>
            <w:p w14:paraId="664C87B2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Rossi, P. E., Z. Gilula, and G. M. Allenby. 2001. "Overcoming scale usage heterogeneity: A Bayesian hierarchical approach." </w:t>
              </w:r>
              <w:r>
                <w:rPr>
                  <w:i/>
                  <w:iCs/>
                  <w:noProof/>
                </w:rPr>
                <w:t>Journal of the American Statistical Association</w:t>
              </w:r>
              <w:r>
                <w:rPr>
                  <w:noProof/>
                </w:rPr>
                <w:t xml:space="preserve"> 20-31.</w:t>
              </w:r>
            </w:p>
            <w:p w14:paraId="20FE9B19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Thomson, Sue, Lisa De Bortoli, and Catherine Underwood. 2017. </w:t>
              </w:r>
              <w:r>
                <w:rPr>
                  <w:i/>
                  <w:iCs/>
                  <w:noProof/>
                </w:rPr>
                <w:t>PISA 2015: Reporting Australia’s results.</w:t>
              </w:r>
              <w:r>
                <w:rPr>
                  <w:noProof/>
                </w:rPr>
                <w:t xml:space="preserve"> Australian Council for Educational Research, Camberwell, Victoria: Australian Council for Educational Research.</w:t>
              </w:r>
            </w:p>
            <w:p w14:paraId="6290C2FB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Watkins, D., and S. Cheung. 1995. "Culture, gender, and response bias: An analysis of re-sponses to the self-description questionnaire."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490.</w:t>
              </w:r>
            </w:p>
            <w:p w14:paraId="6694FA29" w14:textId="77777777" w:rsidR="004B23EE" w:rsidRDefault="004B23EE" w:rsidP="004B23E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Zimmerman, J., P.K.Broder, J.J. Shaughnessy, and B.J. Underwood. 1977. "A recognition test of vocabulary using signal-detection measures, and some correlates of word and nonword recognition." </w:t>
              </w:r>
              <w:r>
                <w:rPr>
                  <w:i/>
                  <w:iCs/>
                  <w:noProof/>
                </w:rPr>
                <w:t>Intelligence</w:t>
              </w:r>
              <w:r>
                <w:rPr>
                  <w:noProof/>
                </w:rPr>
                <w:t xml:space="preserve"> 5-31.</w:t>
              </w:r>
            </w:p>
            <w:p w14:paraId="4A10B7A6" w14:textId="17A19FEC" w:rsidR="007D6D53" w:rsidRDefault="007D6D53" w:rsidP="004B23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6AEBCC" w14:textId="24E4C7E1" w:rsidR="00EE5CEC" w:rsidRDefault="00EE5CEC" w:rsidP="00D8083D"/>
    <w:p w14:paraId="76555050" w14:textId="2397477F" w:rsidR="007E2224" w:rsidRDefault="007E2224" w:rsidP="007E2224">
      <w:pPr>
        <w:rPr>
          <w:b/>
        </w:rPr>
      </w:pPr>
    </w:p>
    <w:p w14:paraId="619F377D" w14:textId="0D007433" w:rsidR="007E2224" w:rsidRPr="007E2224" w:rsidRDefault="007E2224" w:rsidP="007E2224">
      <w:pPr>
        <w:pStyle w:val="Heading1"/>
        <w:rPr>
          <w:b/>
          <w:sz w:val="22"/>
          <w:szCs w:val="22"/>
        </w:rPr>
      </w:pPr>
      <w:r w:rsidRPr="007E2224">
        <w:rPr>
          <w:b/>
          <w:sz w:val="22"/>
          <w:szCs w:val="22"/>
        </w:rPr>
        <w:t>Appendix</w:t>
      </w:r>
      <w:r w:rsidR="007D6D53">
        <w:rPr>
          <w:b/>
          <w:sz w:val="22"/>
          <w:szCs w:val="22"/>
        </w:rPr>
        <w:t>, Tables, and Figures</w:t>
      </w:r>
    </w:p>
    <w:p w14:paraId="3C90411F" w14:textId="77777777" w:rsidR="007E2224" w:rsidRDefault="007E2224" w:rsidP="001D3762">
      <w:pPr>
        <w:spacing w:before="120" w:after="120"/>
      </w:pPr>
    </w:p>
    <w:p w14:paraId="3CB672BF" w14:textId="3E5CED57" w:rsidR="00F1331B" w:rsidRDefault="00F1331B" w:rsidP="001D3762">
      <w:pPr>
        <w:spacing w:before="120" w:after="120"/>
      </w:pPr>
    </w:p>
    <w:p w14:paraId="0EEADF99" w14:textId="6390ACBF" w:rsidR="00BA4926" w:rsidRDefault="00BA4926" w:rsidP="00D62882">
      <w:pPr>
        <w:spacing w:before="120" w:after="120"/>
      </w:pPr>
    </w:p>
    <w:sectPr w:rsidR="00BA49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hn, Martin" w:date="2018-07-22T17:29:00Z" w:initials="HM">
    <w:p w14:paraId="51C291A2" w14:textId="0C01A1D0" w:rsidR="00F72FA5" w:rsidRDefault="00F72FA5">
      <w:pPr>
        <w:pStyle w:val="CommentText"/>
      </w:pPr>
      <w:r>
        <w:rPr>
          <w:rStyle w:val="CommentReference"/>
        </w:rPr>
        <w:annotationRef/>
      </w:r>
      <w:r>
        <w:t>“</w:t>
      </w:r>
      <w:r w:rsidRPr="00EC4F23">
        <w:t>Exploring students’ tendency to overclaim familiarity with mathematics concepts: An analysis of PISA 2012 data</w:t>
      </w:r>
      <w:r>
        <w:t>” would be exactly 15 words.</w:t>
      </w:r>
    </w:p>
  </w:comment>
  <w:comment w:id="6" w:author="Hahn, Martin" w:date="2018-07-23T10:17:00Z" w:initials="HM">
    <w:p w14:paraId="784AF085" w14:textId="4EB6595F" w:rsidR="00857EC2" w:rsidRDefault="00857EC2">
      <w:pPr>
        <w:pStyle w:val="CommentText"/>
      </w:pPr>
      <w:r>
        <w:rPr>
          <w:rStyle w:val="CommentReference"/>
        </w:rPr>
        <w:annotationRef/>
      </w:r>
      <w:r>
        <w:t>I don’t think you mention anywhere else that the study explores the relationship between overclaimi</w:t>
      </w:r>
      <w:r w:rsidR="00271E56">
        <w:t>ng and mathematics performance. How about doing this in the Methods section as well?</w:t>
      </w:r>
    </w:p>
  </w:comment>
  <w:comment w:id="21" w:author="Hahn, Martin" w:date="2018-07-23T10:08:00Z" w:initials="HM">
    <w:p w14:paraId="520A145B" w14:textId="60FA1C56" w:rsidR="00F6190A" w:rsidRDefault="00F6190A">
      <w:pPr>
        <w:pStyle w:val="CommentText"/>
      </w:pPr>
      <w:r>
        <w:rPr>
          <w:rStyle w:val="CommentReference"/>
        </w:rPr>
        <w:annotationRef/>
      </w:r>
      <w:r>
        <w:t>FYI: I couldn’t fix punctuation errors in the cites because of the way the cites are inserted in the text (maybe there’s a way and I just don’t know how?).</w:t>
      </w:r>
    </w:p>
  </w:comment>
  <w:comment w:id="38" w:author="Hahn, Martin" w:date="2018-07-22T17:30:00Z" w:initials="HM">
    <w:p w14:paraId="0BF5EFA0" w14:textId="6D3EB67C" w:rsidR="00F72FA5" w:rsidRDefault="00F72FA5">
      <w:pPr>
        <w:pStyle w:val="CommentText"/>
      </w:pPr>
      <w:r>
        <w:rPr>
          <w:rStyle w:val="CommentReference"/>
        </w:rPr>
        <w:annotationRef/>
      </w:r>
      <w:r>
        <w:t>Chinese and Japanese students are more likely than which students?</w:t>
      </w:r>
    </w:p>
  </w:comment>
  <w:comment w:id="54" w:author="Hahn, Martin" w:date="2018-07-22T17:37:00Z" w:initials="HM">
    <w:p w14:paraId="76F63FE2" w14:textId="239A6E58" w:rsidR="00F72FA5" w:rsidRDefault="00F72FA5">
      <w:pPr>
        <w:pStyle w:val="CommentText"/>
      </w:pPr>
      <w:r>
        <w:rPr>
          <w:rStyle w:val="CommentReference"/>
        </w:rPr>
        <w:annotationRef/>
      </w:r>
      <w:r w:rsidRPr="000725D8">
        <w:t>should you provide more information about these methods?</w:t>
      </w:r>
    </w:p>
  </w:comment>
  <w:comment w:id="56" w:author="Hahn, Martin" w:date="2018-07-22T22:12:00Z" w:initials="HM">
    <w:p w14:paraId="16B8F6C2" w14:textId="0E1DBBC8" w:rsidR="00BE745B" w:rsidRDefault="00BE745B">
      <w:pPr>
        <w:pStyle w:val="CommentText"/>
      </w:pPr>
      <w:r>
        <w:rPr>
          <w:rStyle w:val="CommentReference"/>
        </w:rPr>
        <w:annotationRef/>
      </w:r>
      <w:r>
        <w:t>Rossi</w:t>
      </w:r>
      <w:r w:rsidRPr="00BE745B">
        <w:rPr>
          <w:i/>
        </w:rPr>
        <w:t xml:space="preserve">, </w:t>
      </w:r>
      <w:proofErr w:type="spellStart"/>
      <w:r w:rsidRPr="00BE745B">
        <w:rPr>
          <w:i/>
        </w:rPr>
        <w:t>Gilula</w:t>
      </w:r>
      <w:proofErr w:type="spellEnd"/>
      <w:r w:rsidRPr="00BE745B">
        <w:rPr>
          <w:i/>
        </w:rPr>
        <w:t xml:space="preserve"> and Allenby</w:t>
      </w:r>
      <w:r>
        <w:t xml:space="preserve"> 2001 in References.</w:t>
      </w:r>
    </w:p>
  </w:comment>
  <w:comment w:id="133" w:author="Hahn, Martin" w:date="2018-07-22T22:15:00Z" w:initials="HM">
    <w:p w14:paraId="277162A6" w14:textId="62A30460" w:rsidR="00EB28C1" w:rsidRPr="00EB28C1" w:rsidRDefault="00EB28C1">
      <w:pPr>
        <w:pStyle w:val="CommentText"/>
      </w:pPr>
      <w:r>
        <w:rPr>
          <w:rStyle w:val="CommentReference"/>
        </w:rPr>
        <w:annotationRef/>
      </w:r>
      <w:r>
        <w:t xml:space="preserve">Cite should say “Paulhus et. al,” not “Paulhus, </w:t>
      </w:r>
      <w:r>
        <w:rPr>
          <w:i/>
        </w:rPr>
        <w:t xml:space="preserve">Harms, </w:t>
      </w:r>
      <w:r>
        <w:t>et al.”</w:t>
      </w:r>
    </w:p>
  </w:comment>
  <w:comment w:id="137" w:author="Hahn, Martin" w:date="2018-07-23T10:09:00Z" w:initials="HM">
    <w:p w14:paraId="76B8402B" w14:textId="47D2199E" w:rsidR="00F6190A" w:rsidRDefault="00F6190A">
      <w:pPr>
        <w:pStyle w:val="CommentText"/>
      </w:pPr>
      <w:r>
        <w:rPr>
          <w:rStyle w:val="CommentReference"/>
        </w:rPr>
        <w:annotationRef/>
      </w:r>
      <w:r w:rsidRPr="00F6190A">
        <w:t>what is the possible range of scores for these indexes?</w:t>
      </w:r>
      <w:r>
        <w:t xml:space="preserve"> 1 to 5, just like the response options?</w:t>
      </w:r>
    </w:p>
  </w:comment>
  <w:comment w:id="163" w:author="Hahn, Martin" w:date="2018-07-22T19:27:00Z" w:initials="HM">
    <w:p w14:paraId="5A3E4E30" w14:textId="60B314D8" w:rsidR="00B80B20" w:rsidRPr="00EB28C1" w:rsidRDefault="00B80B20">
      <w:pPr>
        <w:pStyle w:val="CommentText"/>
      </w:pPr>
      <w:r>
        <w:rPr>
          <w:rStyle w:val="CommentReference"/>
        </w:rPr>
        <w:annotationRef/>
      </w:r>
      <w:r w:rsidR="00EB28C1">
        <w:rPr>
          <w:i/>
        </w:rPr>
        <w:t xml:space="preserve">Low </w:t>
      </w:r>
      <w:r w:rsidR="00EB28C1">
        <w:t xml:space="preserve">claimers, for consistency (not </w:t>
      </w:r>
      <w:r w:rsidR="00EB28C1">
        <w:rPr>
          <w:i/>
        </w:rPr>
        <w:t xml:space="preserve">lower </w:t>
      </w:r>
      <w:r w:rsidR="00EB28C1">
        <w:t>claimers).</w:t>
      </w:r>
    </w:p>
  </w:comment>
  <w:comment w:id="172" w:author="Hahn, Martin" w:date="2018-07-23T10:13:00Z" w:initials="HM">
    <w:p w14:paraId="3BC6C443" w14:textId="49FE850A" w:rsidR="00857EC2" w:rsidRDefault="00857EC2">
      <w:pPr>
        <w:pStyle w:val="CommentText"/>
      </w:pPr>
      <w:r>
        <w:rPr>
          <w:rStyle w:val="CommentReference"/>
        </w:rPr>
        <w:annotationRef/>
      </w:r>
      <w:r>
        <w:t>Should probably introduce these questions above, in the Methods section.</w:t>
      </w:r>
    </w:p>
  </w:comment>
  <w:comment w:id="233" w:author="Hahn, Martin" w:date="2018-07-23T10:20:00Z" w:initials="HM">
    <w:p w14:paraId="47D325A0" w14:textId="4F639284" w:rsidR="00271E56" w:rsidRDefault="00271E56">
      <w:pPr>
        <w:pStyle w:val="CommentText"/>
      </w:pPr>
      <w:r>
        <w:rPr>
          <w:rStyle w:val="CommentReference"/>
        </w:rPr>
        <w:annotationRef/>
      </w:r>
      <w:r w:rsidRPr="00271E56">
        <w:t>You say above that the Likert scale ratings are 1 to 5, but you don’t relate that to the possible range of the index scores, so I’m a little confused by what the 3.4 and 2.3 represent</w:t>
      </w:r>
      <w:r w:rsidRPr="00271E56">
        <w:t>.</w:t>
      </w:r>
    </w:p>
  </w:comment>
  <w:comment w:id="237" w:author="Hahn, Martin" w:date="2018-07-23T10:20:00Z" w:initials="HM">
    <w:p w14:paraId="1A869010" w14:textId="4C0FAD39" w:rsidR="00271E56" w:rsidRDefault="00271E56">
      <w:pPr>
        <w:pStyle w:val="CommentText"/>
      </w:pPr>
      <w:r>
        <w:rPr>
          <w:rStyle w:val="CommentReference"/>
        </w:rPr>
        <w:annotationRef/>
      </w:r>
      <w:r w:rsidRPr="00271E56">
        <w:t>An average student score of 474 on the PISA scale? You haven’t described the PISA scale, so this seems unclear.</w:t>
      </w:r>
    </w:p>
  </w:comment>
  <w:comment w:id="239" w:author="Hahn, Martin" w:date="2018-07-23T09:14:00Z" w:initials="HM">
    <w:p w14:paraId="45818376" w14:textId="22A415B9" w:rsidR="00300E94" w:rsidRDefault="00300E94">
      <w:pPr>
        <w:pStyle w:val="CommentText"/>
      </w:pPr>
      <w:r>
        <w:rPr>
          <w:rStyle w:val="CommentReference"/>
        </w:rPr>
        <w:annotationRef/>
      </w:r>
      <w:r w:rsidR="00584D36">
        <w:t>I don’t think this table 1 is included in the Excel file. (I don’t think this is the same as the table 1 in appendix B.)</w:t>
      </w:r>
    </w:p>
  </w:comment>
  <w:comment w:id="325" w:author="Hahn, Martin" w:date="2018-07-23T10:23:00Z" w:initials="HM">
    <w:p w14:paraId="43EA4283" w14:textId="6DAB934D" w:rsidR="000D77CA" w:rsidRDefault="000D77CA">
      <w:pPr>
        <w:pStyle w:val="CommentText"/>
      </w:pPr>
      <w:r>
        <w:rPr>
          <w:rStyle w:val="CommentReference"/>
        </w:rPr>
        <w:annotationRef/>
      </w:r>
      <w:r>
        <w:t>The discussion of the gender gap is something else that is not introduced in the Methods section.</w:t>
      </w:r>
    </w:p>
  </w:comment>
  <w:comment w:id="406" w:author="Hahn, Martin" w:date="2018-07-22T19:40:00Z" w:initials="HM">
    <w:p w14:paraId="630992B6" w14:textId="479297EE" w:rsidR="000E3747" w:rsidRDefault="000E3747">
      <w:pPr>
        <w:pStyle w:val="CommentText"/>
      </w:pPr>
      <w:r>
        <w:rPr>
          <w:rStyle w:val="CommentReference"/>
        </w:rPr>
        <w:annotationRef/>
      </w:r>
      <w:r>
        <w:t xml:space="preserve">Notice that in the first paragraph below </w:t>
      </w:r>
      <w:r w:rsidR="00CD332E">
        <w:t>the heading, you also mention “low claimers” and “irrational respondents.”</w:t>
      </w:r>
    </w:p>
  </w:comment>
  <w:comment w:id="461" w:author="Hahn, Martin" w:date="2018-07-22T17:42:00Z" w:initials="HM">
    <w:p w14:paraId="68DFDAE0" w14:textId="5CD2097C" w:rsidR="00C23F33" w:rsidRDefault="00C23F33">
      <w:pPr>
        <w:pStyle w:val="CommentText"/>
      </w:pPr>
      <w:r>
        <w:rPr>
          <w:rStyle w:val="CommentReference"/>
        </w:rPr>
        <w:annotationRef/>
      </w:r>
      <w:r>
        <w:t>Who does “their” refer to: all students? Just overclaimers?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C291A2" w15:done="0"/>
  <w15:commentEx w15:paraId="784AF085" w15:done="0"/>
  <w15:commentEx w15:paraId="520A145B" w15:done="0"/>
  <w15:commentEx w15:paraId="0BF5EFA0" w15:done="0"/>
  <w15:commentEx w15:paraId="76F63FE2" w15:done="0"/>
  <w15:commentEx w15:paraId="16B8F6C2" w15:done="0"/>
  <w15:commentEx w15:paraId="277162A6" w15:done="0"/>
  <w15:commentEx w15:paraId="76B8402B" w15:done="0"/>
  <w15:commentEx w15:paraId="5A3E4E30" w15:done="0"/>
  <w15:commentEx w15:paraId="3BC6C443" w15:done="0"/>
  <w15:commentEx w15:paraId="47D325A0" w15:done="0"/>
  <w15:commentEx w15:paraId="1A869010" w15:done="0"/>
  <w15:commentEx w15:paraId="45818376" w15:done="0"/>
  <w15:commentEx w15:paraId="43EA4283" w15:done="0"/>
  <w15:commentEx w15:paraId="630992B6" w15:done="0"/>
  <w15:commentEx w15:paraId="68DFDA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C291A2" w16cid:durableId="1EFF3D65"/>
  <w16cid:commentId w16cid:paraId="784AF085" w16cid:durableId="1F0029B9"/>
  <w16cid:commentId w16cid:paraId="0BF5EFA0" w16cid:durableId="1EFF3DC6"/>
  <w16cid:commentId w16cid:paraId="76F63FE2" w16cid:durableId="1EFF3F5E"/>
  <w16cid:commentId w16cid:paraId="277162A6" w16cid:durableId="1EFF8066"/>
  <w16cid:commentId w16cid:paraId="5A3E4E30" w16cid:durableId="1EFF5927"/>
  <w16cid:commentId w16cid:paraId="3BC6C443" w16cid:durableId="1F0028BE"/>
  <w16cid:commentId w16cid:paraId="47D325A0" w16cid:durableId="1F002A81"/>
  <w16cid:commentId w16cid:paraId="1A869010" w16cid:durableId="1F002A5C"/>
  <w16cid:commentId w16cid:paraId="45818376" w16cid:durableId="1F001ADF"/>
  <w16cid:commentId w16cid:paraId="43EA4283" w16cid:durableId="1F002B0A"/>
  <w16cid:commentId w16cid:paraId="630992B6" w16cid:durableId="1EFF5C2B"/>
  <w16cid:commentId w16cid:paraId="68DFDAE0" w16cid:durableId="1EFF40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CAFCC" w14:textId="77777777" w:rsidR="00D83862" w:rsidRDefault="00D83862">
      <w:pPr>
        <w:spacing w:line="240" w:lineRule="auto"/>
      </w:pPr>
      <w:r>
        <w:separator/>
      </w:r>
    </w:p>
  </w:endnote>
  <w:endnote w:type="continuationSeparator" w:id="0">
    <w:p w14:paraId="2C366A0B" w14:textId="77777777" w:rsidR="00D83862" w:rsidRDefault="00D83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F2F76" w14:textId="77777777" w:rsidR="00D83862" w:rsidRDefault="00D83862">
      <w:pPr>
        <w:spacing w:line="240" w:lineRule="auto"/>
      </w:pPr>
      <w:r>
        <w:separator/>
      </w:r>
    </w:p>
  </w:footnote>
  <w:footnote w:type="continuationSeparator" w:id="0">
    <w:p w14:paraId="1D1B6AF6" w14:textId="77777777" w:rsidR="00D83862" w:rsidRDefault="00D83862">
      <w:pPr>
        <w:spacing w:line="240" w:lineRule="auto"/>
      </w:pPr>
      <w:r>
        <w:continuationSeparator/>
      </w:r>
    </w:p>
  </w:footnote>
  <w:footnote w:id="1">
    <w:p w14:paraId="74DE25C3" w14:textId="1B9770F7" w:rsidR="00F72FA5" w:rsidRDefault="00F72F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del w:id="143" w:author="Hahn, Martin" w:date="2018-07-21T17:41:00Z">
        <w:r w:rsidDel="00D41810">
          <w:delText xml:space="preserve">The </w:delText>
        </w:r>
      </w:del>
      <w:ins w:id="144" w:author="Hahn, Martin" w:date="2018-07-21T17:41:00Z">
        <w:r>
          <w:t xml:space="preserve">A </w:t>
        </w:r>
      </w:ins>
      <w:r>
        <w:t xml:space="preserve">detailed categorization </w:t>
      </w:r>
      <w:del w:id="145" w:author="Hahn, Martin" w:date="2018-07-21T17:42:00Z">
        <w:r w:rsidDel="00D41810">
          <w:delText xml:space="preserve">is </w:delText>
        </w:r>
      </w:del>
      <w:del w:id="146" w:author="Hahn, Martin" w:date="2018-07-21T17:41:00Z">
        <w:r w:rsidDel="00D41810">
          <w:delText xml:space="preserve">summarized </w:delText>
        </w:r>
      </w:del>
      <w:ins w:id="147" w:author="Hahn, Martin" w:date="2018-07-21T17:41:00Z">
        <w:r>
          <w:t xml:space="preserve">of these four groups </w:t>
        </w:r>
      </w:ins>
      <w:ins w:id="148" w:author="Hahn, Martin" w:date="2018-07-22T23:57:00Z">
        <w:r w:rsidR="009142B4">
          <w:t xml:space="preserve">into the bottom and/or top quartiles </w:t>
        </w:r>
        <w:r w:rsidR="009142B4" w:rsidRPr="009142B4">
          <w:rPr>
            <w:highlight w:val="yellow"/>
            <w:rPrChange w:id="149" w:author="Hahn, Martin" w:date="2018-07-22T23:58:00Z">
              <w:rPr/>
            </w:rPrChange>
          </w:rPr>
          <w:t>[OK?]</w:t>
        </w:r>
        <w:r w:rsidR="009142B4">
          <w:t xml:space="preserve"> </w:t>
        </w:r>
      </w:ins>
      <w:ins w:id="150" w:author="Hahn, Martin" w:date="2018-07-21T17:41:00Z">
        <w:r>
          <w:t xml:space="preserve">is included </w:t>
        </w:r>
      </w:ins>
      <w:r>
        <w:t xml:space="preserve">in </w:t>
      </w:r>
      <w:r w:rsidRPr="00271E56">
        <w:t>Appendix B. A fifth group, “Others</w:t>
      </w:r>
      <w:ins w:id="151" w:author="Hahn, Martin" w:date="2018-07-21T17:38:00Z">
        <w:r w:rsidRPr="000D77CA">
          <w:t>,</w:t>
        </w:r>
      </w:ins>
      <w:r w:rsidRPr="00510910">
        <w:t>”</w:t>
      </w:r>
      <w:del w:id="152" w:author="Hahn, Martin" w:date="2018-07-21T17:38:00Z">
        <w:r w:rsidRPr="00510910" w:rsidDel="00FE5032">
          <w:delText>,</w:delText>
        </w:r>
      </w:del>
      <w:r w:rsidRPr="00510910">
        <w:t xml:space="preserve"> includes students whose scores of REAL_MEAN and PSEUDO_MEAN</w:t>
      </w:r>
      <w:r>
        <w:t xml:space="preserve"> </w:t>
      </w:r>
      <w:proofErr w:type="gramStart"/>
      <w:r>
        <w:t>are</w:t>
      </w:r>
      <w:proofErr w:type="gramEnd"/>
      <w:r>
        <w:t xml:space="preserve"> either </w:t>
      </w:r>
      <w:del w:id="153" w:author="Hahn, Martin" w:date="2018-07-22T23:54:00Z">
        <w:r w:rsidDel="00BC35A0">
          <w:delText xml:space="preserve">at </w:delText>
        </w:r>
      </w:del>
      <w:ins w:id="154" w:author="Hahn, Martin" w:date="2018-07-22T23:54:00Z">
        <w:r w:rsidR="00BC35A0">
          <w:t>in</w:t>
        </w:r>
        <w:r w:rsidR="00BC35A0">
          <w:t xml:space="preserve"> </w:t>
        </w:r>
      </w:ins>
      <w:r>
        <w:t>the 2</w:t>
      </w:r>
      <w:r w:rsidRPr="009142B4">
        <w:rPr>
          <w:rPrChange w:id="155" w:author="Hahn, Martin" w:date="2018-07-22T23:58:00Z">
            <w:rPr>
              <w:vertAlign w:val="superscript"/>
            </w:rPr>
          </w:rPrChange>
        </w:rPr>
        <w:t>nd</w:t>
      </w:r>
      <w:r>
        <w:t xml:space="preserve"> or </w:t>
      </w:r>
      <w:del w:id="156" w:author="Hahn, Martin" w:date="2018-07-22T23:58:00Z">
        <w:r w:rsidDel="009142B4">
          <w:delText xml:space="preserve">the </w:delText>
        </w:r>
      </w:del>
      <w:r>
        <w:t>3</w:t>
      </w:r>
      <w:r w:rsidRPr="009142B4">
        <w:rPr>
          <w:rPrChange w:id="157" w:author="Hahn, Martin" w:date="2018-07-22T23:58:00Z">
            <w:rPr>
              <w:vertAlign w:val="superscript"/>
            </w:rPr>
          </w:rPrChange>
        </w:rPr>
        <w:t>rd</w:t>
      </w:r>
      <w:r>
        <w:t xml:space="preserve"> quartile.</w:t>
      </w:r>
    </w:p>
  </w:footnote>
  <w:footnote w:id="2">
    <w:p w14:paraId="27CC38E3" w14:textId="2BD1E68C" w:rsidR="00F72FA5" w:rsidRDefault="00F72FA5">
      <w:pPr>
        <w:pStyle w:val="FootnoteText"/>
      </w:pPr>
      <w:r>
        <w:rPr>
          <w:rStyle w:val="FootnoteReference"/>
        </w:rPr>
        <w:footnoteRef/>
      </w:r>
      <w:r>
        <w:t xml:space="preserve"> Norway is not included in the analysis </w:t>
      </w:r>
      <w:del w:id="167" w:author="Hahn, Martin" w:date="2018-07-21T19:41:00Z">
        <w:r w:rsidDel="005F03CF">
          <w:delText>due to</w:delText>
        </w:r>
      </w:del>
      <w:ins w:id="168" w:author="Hahn, Martin" w:date="2018-07-21T19:41:00Z">
        <w:r>
          <w:t>because</w:t>
        </w:r>
      </w:ins>
      <w:r>
        <w:t xml:space="preserve"> no data </w:t>
      </w:r>
      <w:ins w:id="169" w:author="Hahn, Martin" w:date="2018-07-21T19:41:00Z">
        <w:r>
          <w:t xml:space="preserve">are </w:t>
        </w:r>
      </w:ins>
      <w:r>
        <w:t>available for the mathematics familiarity questions.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1B5"/>
    <w:multiLevelType w:val="hybridMultilevel"/>
    <w:tmpl w:val="BF8A856E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1DE"/>
    <w:multiLevelType w:val="multilevel"/>
    <w:tmpl w:val="4E4E66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4F11B08"/>
    <w:multiLevelType w:val="hybridMultilevel"/>
    <w:tmpl w:val="6466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F0D"/>
    <w:multiLevelType w:val="hybridMultilevel"/>
    <w:tmpl w:val="B0D45154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0F6"/>
    <w:multiLevelType w:val="multilevel"/>
    <w:tmpl w:val="1CE83E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BFA6D3C"/>
    <w:multiLevelType w:val="hybridMultilevel"/>
    <w:tmpl w:val="BB3A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6D5"/>
    <w:multiLevelType w:val="multilevel"/>
    <w:tmpl w:val="70DAFB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B906980"/>
    <w:multiLevelType w:val="multilevel"/>
    <w:tmpl w:val="29749C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1443006"/>
    <w:multiLevelType w:val="multilevel"/>
    <w:tmpl w:val="08DE88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55F3836"/>
    <w:multiLevelType w:val="multilevel"/>
    <w:tmpl w:val="7736CD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F5A0FB7"/>
    <w:multiLevelType w:val="hybridMultilevel"/>
    <w:tmpl w:val="BC4AF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3431D"/>
    <w:multiLevelType w:val="hybridMultilevel"/>
    <w:tmpl w:val="F7F2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6A53"/>
    <w:multiLevelType w:val="hybridMultilevel"/>
    <w:tmpl w:val="875098FE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17DC6"/>
    <w:multiLevelType w:val="hybridMultilevel"/>
    <w:tmpl w:val="44DC2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D6AA0"/>
    <w:multiLevelType w:val="hybridMultilevel"/>
    <w:tmpl w:val="CFAE03DC"/>
    <w:lvl w:ilvl="0" w:tplc="91CE39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C516D"/>
    <w:multiLevelType w:val="multilevel"/>
    <w:tmpl w:val="1974F3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04A61D3"/>
    <w:multiLevelType w:val="multilevel"/>
    <w:tmpl w:val="63F63D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47C5BDF"/>
    <w:multiLevelType w:val="multilevel"/>
    <w:tmpl w:val="72B2A4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0933BEF"/>
    <w:multiLevelType w:val="hybridMultilevel"/>
    <w:tmpl w:val="0E6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D3FCB"/>
    <w:multiLevelType w:val="multilevel"/>
    <w:tmpl w:val="252C78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DEC4904"/>
    <w:multiLevelType w:val="multilevel"/>
    <w:tmpl w:val="D46CE2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BC760A9"/>
    <w:multiLevelType w:val="hybridMultilevel"/>
    <w:tmpl w:val="97ECBA58"/>
    <w:lvl w:ilvl="0" w:tplc="348075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76D9E"/>
    <w:multiLevelType w:val="multilevel"/>
    <w:tmpl w:val="264A62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EB66C58"/>
    <w:multiLevelType w:val="hybridMultilevel"/>
    <w:tmpl w:val="678611C4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0"/>
  </w:num>
  <w:num w:numId="6">
    <w:abstractNumId w:val="15"/>
  </w:num>
  <w:num w:numId="7">
    <w:abstractNumId w:val="22"/>
  </w:num>
  <w:num w:numId="8">
    <w:abstractNumId w:val="16"/>
  </w:num>
  <w:num w:numId="9">
    <w:abstractNumId w:val="4"/>
  </w:num>
  <w:num w:numId="10">
    <w:abstractNumId w:val="19"/>
  </w:num>
  <w:num w:numId="11">
    <w:abstractNumId w:val="17"/>
  </w:num>
  <w:num w:numId="12">
    <w:abstractNumId w:val="1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10"/>
  </w:num>
  <w:num w:numId="18">
    <w:abstractNumId w:val="13"/>
  </w:num>
  <w:num w:numId="19">
    <w:abstractNumId w:val="23"/>
  </w:num>
  <w:num w:numId="20">
    <w:abstractNumId w:val="12"/>
  </w:num>
  <w:num w:numId="21">
    <w:abstractNumId w:val="3"/>
  </w:num>
  <w:num w:numId="22">
    <w:abstractNumId w:val="21"/>
  </w:num>
  <w:num w:numId="23">
    <w:abstractNumId w:val="2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hn, Martin">
    <w15:presenceInfo w15:providerId="AD" w15:userId="S-1-5-21-1472932569-214068005-926709054-19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0MDUysrSwNDI1MTFT0lEKTi0uzszPAykwMq4FAOf5P6EtAAAA"/>
  </w:docVars>
  <w:rsids>
    <w:rsidRoot w:val="00F27BAA"/>
    <w:rsid w:val="00006B98"/>
    <w:rsid w:val="0001356C"/>
    <w:rsid w:val="000266A4"/>
    <w:rsid w:val="00036D46"/>
    <w:rsid w:val="00042A66"/>
    <w:rsid w:val="00054CF7"/>
    <w:rsid w:val="0006292D"/>
    <w:rsid w:val="000629E2"/>
    <w:rsid w:val="00066DBD"/>
    <w:rsid w:val="00066DEC"/>
    <w:rsid w:val="0006779D"/>
    <w:rsid w:val="00071DC2"/>
    <w:rsid w:val="00071E23"/>
    <w:rsid w:val="000725D8"/>
    <w:rsid w:val="00073F6D"/>
    <w:rsid w:val="00076622"/>
    <w:rsid w:val="000771C0"/>
    <w:rsid w:val="00077A48"/>
    <w:rsid w:val="00083E69"/>
    <w:rsid w:val="00084151"/>
    <w:rsid w:val="000913A3"/>
    <w:rsid w:val="00092DB0"/>
    <w:rsid w:val="000945E6"/>
    <w:rsid w:val="000A0A45"/>
    <w:rsid w:val="000B0B5E"/>
    <w:rsid w:val="000B1B16"/>
    <w:rsid w:val="000C1D6A"/>
    <w:rsid w:val="000C4976"/>
    <w:rsid w:val="000C5740"/>
    <w:rsid w:val="000D3AD7"/>
    <w:rsid w:val="000D5722"/>
    <w:rsid w:val="000D77CA"/>
    <w:rsid w:val="000E1344"/>
    <w:rsid w:val="000E3747"/>
    <w:rsid w:val="000F0AC6"/>
    <w:rsid w:val="000F0C5D"/>
    <w:rsid w:val="000F2329"/>
    <w:rsid w:val="000F5365"/>
    <w:rsid w:val="00101503"/>
    <w:rsid w:val="00103D58"/>
    <w:rsid w:val="001064A8"/>
    <w:rsid w:val="001135AB"/>
    <w:rsid w:val="00117BB9"/>
    <w:rsid w:val="00125496"/>
    <w:rsid w:val="00133703"/>
    <w:rsid w:val="0014672D"/>
    <w:rsid w:val="00150032"/>
    <w:rsid w:val="001546C6"/>
    <w:rsid w:val="00155B2A"/>
    <w:rsid w:val="001574D7"/>
    <w:rsid w:val="0015751C"/>
    <w:rsid w:val="00163990"/>
    <w:rsid w:val="00167724"/>
    <w:rsid w:val="00180DCE"/>
    <w:rsid w:val="00190318"/>
    <w:rsid w:val="00190E30"/>
    <w:rsid w:val="00191E88"/>
    <w:rsid w:val="001935BC"/>
    <w:rsid w:val="001975CF"/>
    <w:rsid w:val="001A1971"/>
    <w:rsid w:val="001A37A9"/>
    <w:rsid w:val="001A6EC5"/>
    <w:rsid w:val="001C15D4"/>
    <w:rsid w:val="001C49AB"/>
    <w:rsid w:val="001C5619"/>
    <w:rsid w:val="001D0E31"/>
    <w:rsid w:val="001D3762"/>
    <w:rsid w:val="001E206A"/>
    <w:rsid w:val="001E3247"/>
    <w:rsid w:val="001E5129"/>
    <w:rsid w:val="001F0880"/>
    <w:rsid w:val="001F340F"/>
    <w:rsid w:val="001F661C"/>
    <w:rsid w:val="0021323A"/>
    <w:rsid w:val="00213614"/>
    <w:rsid w:val="00216680"/>
    <w:rsid w:val="002209F4"/>
    <w:rsid w:val="00220AF2"/>
    <w:rsid w:val="00220B0C"/>
    <w:rsid w:val="00223054"/>
    <w:rsid w:val="00223A0A"/>
    <w:rsid w:val="00227AE1"/>
    <w:rsid w:val="00240BA6"/>
    <w:rsid w:val="00242F9A"/>
    <w:rsid w:val="00245C9B"/>
    <w:rsid w:val="00251316"/>
    <w:rsid w:val="00251747"/>
    <w:rsid w:val="00254D7C"/>
    <w:rsid w:val="002565A9"/>
    <w:rsid w:val="0026139C"/>
    <w:rsid w:val="002622B0"/>
    <w:rsid w:val="00263CBA"/>
    <w:rsid w:val="002640B6"/>
    <w:rsid w:val="00267317"/>
    <w:rsid w:val="00271E56"/>
    <w:rsid w:val="002721F6"/>
    <w:rsid w:val="0027421C"/>
    <w:rsid w:val="00274773"/>
    <w:rsid w:val="00276399"/>
    <w:rsid w:val="002830DB"/>
    <w:rsid w:val="002844AF"/>
    <w:rsid w:val="00285D9F"/>
    <w:rsid w:val="00286AAE"/>
    <w:rsid w:val="00286CC8"/>
    <w:rsid w:val="002875B0"/>
    <w:rsid w:val="00291BA5"/>
    <w:rsid w:val="00296DC8"/>
    <w:rsid w:val="002B0454"/>
    <w:rsid w:val="002B1ED5"/>
    <w:rsid w:val="002B6D5E"/>
    <w:rsid w:val="002C0274"/>
    <w:rsid w:val="002C26D7"/>
    <w:rsid w:val="002C4D21"/>
    <w:rsid w:val="002C5941"/>
    <w:rsid w:val="002C7C54"/>
    <w:rsid w:val="002D2D31"/>
    <w:rsid w:val="002D63A4"/>
    <w:rsid w:val="002D6BC5"/>
    <w:rsid w:val="002E6ECA"/>
    <w:rsid w:val="002F1DBD"/>
    <w:rsid w:val="002F5915"/>
    <w:rsid w:val="00300E94"/>
    <w:rsid w:val="003020DA"/>
    <w:rsid w:val="00304133"/>
    <w:rsid w:val="003044AD"/>
    <w:rsid w:val="00306C5E"/>
    <w:rsid w:val="00313FD0"/>
    <w:rsid w:val="00324BB1"/>
    <w:rsid w:val="0032718C"/>
    <w:rsid w:val="003309B0"/>
    <w:rsid w:val="00347FD7"/>
    <w:rsid w:val="003514F6"/>
    <w:rsid w:val="0036126A"/>
    <w:rsid w:val="00362901"/>
    <w:rsid w:val="003723DE"/>
    <w:rsid w:val="00377CDE"/>
    <w:rsid w:val="0038157D"/>
    <w:rsid w:val="00382B76"/>
    <w:rsid w:val="0038361B"/>
    <w:rsid w:val="00385694"/>
    <w:rsid w:val="003927C9"/>
    <w:rsid w:val="00393761"/>
    <w:rsid w:val="00396FBF"/>
    <w:rsid w:val="00397C65"/>
    <w:rsid w:val="003A07AB"/>
    <w:rsid w:val="003A0B02"/>
    <w:rsid w:val="003A5994"/>
    <w:rsid w:val="003B055C"/>
    <w:rsid w:val="003B3540"/>
    <w:rsid w:val="003B3D98"/>
    <w:rsid w:val="003B5E55"/>
    <w:rsid w:val="003B79B4"/>
    <w:rsid w:val="003C1667"/>
    <w:rsid w:val="003C2C4A"/>
    <w:rsid w:val="003C6406"/>
    <w:rsid w:val="003D09FB"/>
    <w:rsid w:val="003D1347"/>
    <w:rsid w:val="003D5E1F"/>
    <w:rsid w:val="003D60B6"/>
    <w:rsid w:val="003D67EA"/>
    <w:rsid w:val="003D7E72"/>
    <w:rsid w:val="003E01B6"/>
    <w:rsid w:val="003E5864"/>
    <w:rsid w:val="003F05A7"/>
    <w:rsid w:val="003F4A48"/>
    <w:rsid w:val="003F4F9B"/>
    <w:rsid w:val="003F682D"/>
    <w:rsid w:val="00410988"/>
    <w:rsid w:val="00412BCE"/>
    <w:rsid w:val="0041454D"/>
    <w:rsid w:val="004148B6"/>
    <w:rsid w:val="0041682C"/>
    <w:rsid w:val="00417551"/>
    <w:rsid w:val="00417723"/>
    <w:rsid w:val="0042204B"/>
    <w:rsid w:val="00426CE3"/>
    <w:rsid w:val="00427623"/>
    <w:rsid w:val="004463D0"/>
    <w:rsid w:val="00447510"/>
    <w:rsid w:val="004510C4"/>
    <w:rsid w:val="004560EE"/>
    <w:rsid w:val="00456B26"/>
    <w:rsid w:val="004602BE"/>
    <w:rsid w:val="00463F55"/>
    <w:rsid w:val="00465381"/>
    <w:rsid w:val="00473900"/>
    <w:rsid w:val="00475251"/>
    <w:rsid w:val="00475911"/>
    <w:rsid w:val="00487485"/>
    <w:rsid w:val="00494E86"/>
    <w:rsid w:val="00495DF4"/>
    <w:rsid w:val="004965E3"/>
    <w:rsid w:val="004A0C7E"/>
    <w:rsid w:val="004A4883"/>
    <w:rsid w:val="004A6932"/>
    <w:rsid w:val="004B23EE"/>
    <w:rsid w:val="004B343A"/>
    <w:rsid w:val="004C0A10"/>
    <w:rsid w:val="004C1ED2"/>
    <w:rsid w:val="004D1DB8"/>
    <w:rsid w:val="004D363D"/>
    <w:rsid w:val="004D3A0F"/>
    <w:rsid w:val="004D58C7"/>
    <w:rsid w:val="004D67A5"/>
    <w:rsid w:val="004E20AB"/>
    <w:rsid w:val="004F30FE"/>
    <w:rsid w:val="00501FB0"/>
    <w:rsid w:val="00503C4E"/>
    <w:rsid w:val="00505635"/>
    <w:rsid w:val="00510910"/>
    <w:rsid w:val="00512271"/>
    <w:rsid w:val="00514D88"/>
    <w:rsid w:val="00520B7E"/>
    <w:rsid w:val="00520FD8"/>
    <w:rsid w:val="005227E1"/>
    <w:rsid w:val="00533133"/>
    <w:rsid w:val="00540AAC"/>
    <w:rsid w:val="00545D3E"/>
    <w:rsid w:val="0054686E"/>
    <w:rsid w:val="005551BE"/>
    <w:rsid w:val="005616B6"/>
    <w:rsid w:val="00576026"/>
    <w:rsid w:val="0058081C"/>
    <w:rsid w:val="0058188C"/>
    <w:rsid w:val="00581D32"/>
    <w:rsid w:val="00584D36"/>
    <w:rsid w:val="00591133"/>
    <w:rsid w:val="005912C2"/>
    <w:rsid w:val="00592100"/>
    <w:rsid w:val="005A0102"/>
    <w:rsid w:val="005A556C"/>
    <w:rsid w:val="005A61E1"/>
    <w:rsid w:val="005B1BEE"/>
    <w:rsid w:val="005B4F1D"/>
    <w:rsid w:val="005B5017"/>
    <w:rsid w:val="005B5251"/>
    <w:rsid w:val="005B7FE3"/>
    <w:rsid w:val="005C2492"/>
    <w:rsid w:val="005C4069"/>
    <w:rsid w:val="005C5A4B"/>
    <w:rsid w:val="005D08B2"/>
    <w:rsid w:val="005D0F8A"/>
    <w:rsid w:val="005D217C"/>
    <w:rsid w:val="005D2D1A"/>
    <w:rsid w:val="005D79D4"/>
    <w:rsid w:val="005D7B03"/>
    <w:rsid w:val="005E24EE"/>
    <w:rsid w:val="005E61EA"/>
    <w:rsid w:val="005E65B0"/>
    <w:rsid w:val="005F03CF"/>
    <w:rsid w:val="005F0B62"/>
    <w:rsid w:val="005F23A6"/>
    <w:rsid w:val="005F6A90"/>
    <w:rsid w:val="005F6CAF"/>
    <w:rsid w:val="006076A5"/>
    <w:rsid w:val="0061384C"/>
    <w:rsid w:val="00616719"/>
    <w:rsid w:val="0061716A"/>
    <w:rsid w:val="00631E50"/>
    <w:rsid w:val="00637DBD"/>
    <w:rsid w:val="00641EE8"/>
    <w:rsid w:val="0064378F"/>
    <w:rsid w:val="00643D11"/>
    <w:rsid w:val="00644897"/>
    <w:rsid w:val="006513D6"/>
    <w:rsid w:val="0065150E"/>
    <w:rsid w:val="006548BA"/>
    <w:rsid w:val="006548CD"/>
    <w:rsid w:val="00662EFF"/>
    <w:rsid w:val="006644D0"/>
    <w:rsid w:val="0066590E"/>
    <w:rsid w:val="00665E19"/>
    <w:rsid w:val="00670870"/>
    <w:rsid w:val="006749C3"/>
    <w:rsid w:val="006836D6"/>
    <w:rsid w:val="0069060A"/>
    <w:rsid w:val="0069136A"/>
    <w:rsid w:val="00694032"/>
    <w:rsid w:val="00697303"/>
    <w:rsid w:val="00697A87"/>
    <w:rsid w:val="006A3BA6"/>
    <w:rsid w:val="006A656C"/>
    <w:rsid w:val="006C198A"/>
    <w:rsid w:val="006D17A1"/>
    <w:rsid w:val="006E00E1"/>
    <w:rsid w:val="006E329B"/>
    <w:rsid w:val="006F0600"/>
    <w:rsid w:val="006F4EA3"/>
    <w:rsid w:val="00701251"/>
    <w:rsid w:val="00702255"/>
    <w:rsid w:val="007049B0"/>
    <w:rsid w:val="00705EF0"/>
    <w:rsid w:val="00706D07"/>
    <w:rsid w:val="00713237"/>
    <w:rsid w:val="007149C4"/>
    <w:rsid w:val="0071756D"/>
    <w:rsid w:val="00720479"/>
    <w:rsid w:val="007204C8"/>
    <w:rsid w:val="007208DA"/>
    <w:rsid w:val="0072209B"/>
    <w:rsid w:val="00731D25"/>
    <w:rsid w:val="00732B36"/>
    <w:rsid w:val="0075401A"/>
    <w:rsid w:val="00763025"/>
    <w:rsid w:val="00763F13"/>
    <w:rsid w:val="0076428E"/>
    <w:rsid w:val="007650F8"/>
    <w:rsid w:val="00785DEA"/>
    <w:rsid w:val="0078750F"/>
    <w:rsid w:val="007964FC"/>
    <w:rsid w:val="007A07D1"/>
    <w:rsid w:val="007A23F5"/>
    <w:rsid w:val="007B057E"/>
    <w:rsid w:val="007B063B"/>
    <w:rsid w:val="007B366A"/>
    <w:rsid w:val="007B60CE"/>
    <w:rsid w:val="007C2E4D"/>
    <w:rsid w:val="007C390C"/>
    <w:rsid w:val="007C419A"/>
    <w:rsid w:val="007C79FB"/>
    <w:rsid w:val="007C7E93"/>
    <w:rsid w:val="007D0405"/>
    <w:rsid w:val="007D39BD"/>
    <w:rsid w:val="007D55D9"/>
    <w:rsid w:val="007D6D53"/>
    <w:rsid w:val="007E2224"/>
    <w:rsid w:val="00801AED"/>
    <w:rsid w:val="008070C6"/>
    <w:rsid w:val="00812277"/>
    <w:rsid w:val="008154F9"/>
    <w:rsid w:val="00820F6A"/>
    <w:rsid w:val="0082148E"/>
    <w:rsid w:val="0082240E"/>
    <w:rsid w:val="00833842"/>
    <w:rsid w:val="008339D9"/>
    <w:rsid w:val="008341E6"/>
    <w:rsid w:val="008363A5"/>
    <w:rsid w:val="00836B60"/>
    <w:rsid w:val="0085018B"/>
    <w:rsid w:val="008501AF"/>
    <w:rsid w:val="0085683C"/>
    <w:rsid w:val="00857EC2"/>
    <w:rsid w:val="00866DC4"/>
    <w:rsid w:val="008743A5"/>
    <w:rsid w:val="00874949"/>
    <w:rsid w:val="00874FD9"/>
    <w:rsid w:val="00881181"/>
    <w:rsid w:val="00885339"/>
    <w:rsid w:val="00887D32"/>
    <w:rsid w:val="00887D3C"/>
    <w:rsid w:val="00897B51"/>
    <w:rsid w:val="008B4581"/>
    <w:rsid w:val="008C517A"/>
    <w:rsid w:val="008D7592"/>
    <w:rsid w:val="008E0CED"/>
    <w:rsid w:val="008E1519"/>
    <w:rsid w:val="008E1B20"/>
    <w:rsid w:val="008E3ACD"/>
    <w:rsid w:val="008E6496"/>
    <w:rsid w:val="008F4646"/>
    <w:rsid w:val="008F4A63"/>
    <w:rsid w:val="008F56FF"/>
    <w:rsid w:val="008F5A5C"/>
    <w:rsid w:val="008F5C64"/>
    <w:rsid w:val="009002F8"/>
    <w:rsid w:val="00903B8D"/>
    <w:rsid w:val="009063AA"/>
    <w:rsid w:val="00913722"/>
    <w:rsid w:val="00913FF4"/>
    <w:rsid w:val="009142B4"/>
    <w:rsid w:val="00920AF6"/>
    <w:rsid w:val="00921D50"/>
    <w:rsid w:val="0092486A"/>
    <w:rsid w:val="00935EF0"/>
    <w:rsid w:val="00945A03"/>
    <w:rsid w:val="00954882"/>
    <w:rsid w:val="00956180"/>
    <w:rsid w:val="009623D8"/>
    <w:rsid w:val="009704EA"/>
    <w:rsid w:val="009835B6"/>
    <w:rsid w:val="00987114"/>
    <w:rsid w:val="00991AF6"/>
    <w:rsid w:val="00993C9B"/>
    <w:rsid w:val="00993D07"/>
    <w:rsid w:val="00995333"/>
    <w:rsid w:val="009A0EA5"/>
    <w:rsid w:val="009A47E8"/>
    <w:rsid w:val="009B0B4A"/>
    <w:rsid w:val="009B348F"/>
    <w:rsid w:val="009B59B9"/>
    <w:rsid w:val="009C2B85"/>
    <w:rsid w:val="009D271C"/>
    <w:rsid w:val="009D2DD9"/>
    <w:rsid w:val="009D3D58"/>
    <w:rsid w:val="009D489C"/>
    <w:rsid w:val="009D599E"/>
    <w:rsid w:val="009E24E1"/>
    <w:rsid w:val="009E6EFD"/>
    <w:rsid w:val="009E7F37"/>
    <w:rsid w:val="009F3C77"/>
    <w:rsid w:val="009F45E4"/>
    <w:rsid w:val="009F6EC9"/>
    <w:rsid w:val="009F7BE1"/>
    <w:rsid w:val="009F7F95"/>
    <w:rsid w:val="00A01A50"/>
    <w:rsid w:val="00A11601"/>
    <w:rsid w:val="00A139F1"/>
    <w:rsid w:val="00A16CAC"/>
    <w:rsid w:val="00A202A0"/>
    <w:rsid w:val="00A26617"/>
    <w:rsid w:val="00A26BFB"/>
    <w:rsid w:val="00A32305"/>
    <w:rsid w:val="00A42BFB"/>
    <w:rsid w:val="00A522B2"/>
    <w:rsid w:val="00A63EB6"/>
    <w:rsid w:val="00A70889"/>
    <w:rsid w:val="00A7674E"/>
    <w:rsid w:val="00A773EF"/>
    <w:rsid w:val="00A80149"/>
    <w:rsid w:val="00A818B0"/>
    <w:rsid w:val="00A8229A"/>
    <w:rsid w:val="00A8515E"/>
    <w:rsid w:val="00AA5880"/>
    <w:rsid w:val="00AB6860"/>
    <w:rsid w:val="00AC07C4"/>
    <w:rsid w:val="00AC092C"/>
    <w:rsid w:val="00AC2324"/>
    <w:rsid w:val="00AD07D2"/>
    <w:rsid w:val="00AD1B7B"/>
    <w:rsid w:val="00AD2810"/>
    <w:rsid w:val="00AD6DB7"/>
    <w:rsid w:val="00AF28C4"/>
    <w:rsid w:val="00AF528E"/>
    <w:rsid w:val="00AF534A"/>
    <w:rsid w:val="00B07953"/>
    <w:rsid w:val="00B16F68"/>
    <w:rsid w:val="00B21111"/>
    <w:rsid w:val="00B27DA9"/>
    <w:rsid w:val="00B31974"/>
    <w:rsid w:val="00B321E8"/>
    <w:rsid w:val="00B355C1"/>
    <w:rsid w:val="00B40B6E"/>
    <w:rsid w:val="00B42625"/>
    <w:rsid w:val="00B456CF"/>
    <w:rsid w:val="00B51BBE"/>
    <w:rsid w:val="00B55139"/>
    <w:rsid w:val="00B64D79"/>
    <w:rsid w:val="00B70C6E"/>
    <w:rsid w:val="00B7289C"/>
    <w:rsid w:val="00B768CF"/>
    <w:rsid w:val="00B770D8"/>
    <w:rsid w:val="00B80B20"/>
    <w:rsid w:val="00B80F21"/>
    <w:rsid w:val="00B9500B"/>
    <w:rsid w:val="00BA21F8"/>
    <w:rsid w:val="00BA452A"/>
    <w:rsid w:val="00BA4926"/>
    <w:rsid w:val="00BB015F"/>
    <w:rsid w:val="00BB28BC"/>
    <w:rsid w:val="00BC35A0"/>
    <w:rsid w:val="00BE6A5E"/>
    <w:rsid w:val="00BE745B"/>
    <w:rsid w:val="00BF14F4"/>
    <w:rsid w:val="00BF3295"/>
    <w:rsid w:val="00C03776"/>
    <w:rsid w:val="00C03A0E"/>
    <w:rsid w:val="00C0438F"/>
    <w:rsid w:val="00C150F4"/>
    <w:rsid w:val="00C23F33"/>
    <w:rsid w:val="00C24A8B"/>
    <w:rsid w:val="00C31DAF"/>
    <w:rsid w:val="00C4096F"/>
    <w:rsid w:val="00C41014"/>
    <w:rsid w:val="00C462A7"/>
    <w:rsid w:val="00C47E12"/>
    <w:rsid w:val="00C52C06"/>
    <w:rsid w:val="00C54EDB"/>
    <w:rsid w:val="00C55479"/>
    <w:rsid w:val="00C55C5B"/>
    <w:rsid w:val="00C56B63"/>
    <w:rsid w:val="00C646FE"/>
    <w:rsid w:val="00C65E6E"/>
    <w:rsid w:val="00C73CCB"/>
    <w:rsid w:val="00C81BD7"/>
    <w:rsid w:val="00C827D2"/>
    <w:rsid w:val="00C86F46"/>
    <w:rsid w:val="00C87494"/>
    <w:rsid w:val="00C96A33"/>
    <w:rsid w:val="00CA20C5"/>
    <w:rsid w:val="00CA6804"/>
    <w:rsid w:val="00CB28AE"/>
    <w:rsid w:val="00CC1015"/>
    <w:rsid w:val="00CD24A3"/>
    <w:rsid w:val="00CD332E"/>
    <w:rsid w:val="00CD51FE"/>
    <w:rsid w:val="00CE09EA"/>
    <w:rsid w:val="00CE24F4"/>
    <w:rsid w:val="00CE2A8B"/>
    <w:rsid w:val="00CE4A78"/>
    <w:rsid w:val="00CE7343"/>
    <w:rsid w:val="00CE7F1B"/>
    <w:rsid w:val="00CF5ABE"/>
    <w:rsid w:val="00D01B34"/>
    <w:rsid w:val="00D02690"/>
    <w:rsid w:val="00D06E16"/>
    <w:rsid w:val="00D06F40"/>
    <w:rsid w:val="00D12678"/>
    <w:rsid w:val="00D12C32"/>
    <w:rsid w:val="00D15959"/>
    <w:rsid w:val="00D1779F"/>
    <w:rsid w:val="00D1788A"/>
    <w:rsid w:val="00D17F8D"/>
    <w:rsid w:val="00D3363E"/>
    <w:rsid w:val="00D376DD"/>
    <w:rsid w:val="00D40746"/>
    <w:rsid w:val="00D41810"/>
    <w:rsid w:val="00D424F5"/>
    <w:rsid w:val="00D5073B"/>
    <w:rsid w:val="00D52E7D"/>
    <w:rsid w:val="00D538C4"/>
    <w:rsid w:val="00D6091B"/>
    <w:rsid w:val="00D62882"/>
    <w:rsid w:val="00D734EB"/>
    <w:rsid w:val="00D752EB"/>
    <w:rsid w:val="00D8083D"/>
    <w:rsid w:val="00D83862"/>
    <w:rsid w:val="00D840D8"/>
    <w:rsid w:val="00D86DC6"/>
    <w:rsid w:val="00D92687"/>
    <w:rsid w:val="00D948F3"/>
    <w:rsid w:val="00DA1F4C"/>
    <w:rsid w:val="00DA464E"/>
    <w:rsid w:val="00DB1033"/>
    <w:rsid w:val="00DB2B0E"/>
    <w:rsid w:val="00DC0027"/>
    <w:rsid w:val="00DC2695"/>
    <w:rsid w:val="00DC2CDE"/>
    <w:rsid w:val="00DC6EEA"/>
    <w:rsid w:val="00DD2AA2"/>
    <w:rsid w:val="00DD37BC"/>
    <w:rsid w:val="00DD445B"/>
    <w:rsid w:val="00DE0963"/>
    <w:rsid w:val="00DE7C54"/>
    <w:rsid w:val="00DF38FB"/>
    <w:rsid w:val="00DF51BB"/>
    <w:rsid w:val="00DF64EC"/>
    <w:rsid w:val="00E010CD"/>
    <w:rsid w:val="00E03779"/>
    <w:rsid w:val="00E051EC"/>
    <w:rsid w:val="00E129FC"/>
    <w:rsid w:val="00E219A3"/>
    <w:rsid w:val="00E264FF"/>
    <w:rsid w:val="00E31BCB"/>
    <w:rsid w:val="00E31DBD"/>
    <w:rsid w:val="00E35E1C"/>
    <w:rsid w:val="00E42470"/>
    <w:rsid w:val="00E500D5"/>
    <w:rsid w:val="00E5645C"/>
    <w:rsid w:val="00E6160F"/>
    <w:rsid w:val="00E61704"/>
    <w:rsid w:val="00E62D0E"/>
    <w:rsid w:val="00E63338"/>
    <w:rsid w:val="00E64C1D"/>
    <w:rsid w:val="00E66D1D"/>
    <w:rsid w:val="00E66E76"/>
    <w:rsid w:val="00E67CEF"/>
    <w:rsid w:val="00E72782"/>
    <w:rsid w:val="00E7298F"/>
    <w:rsid w:val="00E7570B"/>
    <w:rsid w:val="00E77DF0"/>
    <w:rsid w:val="00E90398"/>
    <w:rsid w:val="00E97423"/>
    <w:rsid w:val="00EA04C2"/>
    <w:rsid w:val="00EA12C8"/>
    <w:rsid w:val="00EA2C9D"/>
    <w:rsid w:val="00EB28C1"/>
    <w:rsid w:val="00EB6FC8"/>
    <w:rsid w:val="00EC0D04"/>
    <w:rsid w:val="00EC2A94"/>
    <w:rsid w:val="00EC459D"/>
    <w:rsid w:val="00EC4F23"/>
    <w:rsid w:val="00EC6E85"/>
    <w:rsid w:val="00ED0966"/>
    <w:rsid w:val="00ED17E6"/>
    <w:rsid w:val="00ED7125"/>
    <w:rsid w:val="00EE5CEC"/>
    <w:rsid w:val="00EE5DA0"/>
    <w:rsid w:val="00EE7251"/>
    <w:rsid w:val="00EF1482"/>
    <w:rsid w:val="00F01CBD"/>
    <w:rsid w:val="00F06ABE"/>
    <w:rsid w:val="00F06CA4"/>
    <w:rsid w:val="00F06E85"/>
    <w:rsid w:val="00F0779F"/>
    <w:rsid w:val="00F1331B"/>
    <w:rsid w:val="00F14EA2"/>
    <w:rsid w:val="00F159FD"/>
    <w:rsid w:val="00F16BFF"/>
    <w:rsid w:val="00F24647"/>
    <w:rsid w:val="00F27BAA"/>
    <w:rsid w:val="00F30119"/>
    <w:rsid w:val="00F30BE8"/>
    <w:rsid w:val="00F31AE3"/>
    <w:rsid w:val="00F32A7B"/>
    <w:rsid w:val="00F34BEA"/>
    <w:rsid w:val="00F372CA"/>
    <w:rsid w:val="00F403A2"/>
    <w:rsid w:val="00F425C9"/>
    <w:rsid w:val="00F51296"/>
    <w:rsid w:val="00F53161"/>
    <w:rsid w:val="00F53679"/>
    <w:rsid w:val="00F54E14"/>
    <w:rsid w:val="00F57C99"/>
    <w:rsid w:val="00F57F2E"/>
    <w:rsid w:val="00F60042"/>
    <w:rsid w:val="00F6190A"/>
    <w:rsid w:val="00F63C88"/>
    <w:rsid w:val="00F64C7E"/>
    <w:rsid w:val="00F72FA5"/>
    <w:rsid w:val="00F730AB"/>
    <w:rsid w:val="00F80E6D"/>
    <w:rsid w:val="00F84D48"/>
    <w:rsid w:val="00F8602B"/>
    <w:rsid w:val="00F93243"/>
    <w:rsid w:val="00F9394E"/>
    <w:rsid w:val="00FA55D0"/>
    <w:rsid w:val="00FB61EE"/>
    <w:rsid w:val="00FB723B"/>
    <w:rsid w:val="00FC018B"/>
    <w:rsid w:val="00FC0446"/>
    <w:rsid w:val="00FC6A3A"/>
    <w:rsid w:val="00FC6BCA"/>
    <w:rsid w:val="00FD0457"/>
    <w:rsid w:val="00FD063B"/>
    <w:rsid w:val="00FD4E3B"/>
    <w:rsid w:val="00FD7769"/>
    <w:rsid w:val="00FD7C14"/>
    <w:rsid w:val="00FE03E4"/>
    <w:rsid w:val="00FE2058"/>
    <w:rsid w:val="00FE5032"/>
    <w:rsid w:val="00FF0838"/>
    <w:rsid w:val="00FF3311"/>
    <w:rsid w:val="00FF4230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A6CEF"/>
  <w15:docId w15:val="{9D9FC957-003A-493F-B4A2-823A6B4F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C5619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1C5619"/>
  </w:style>
  <w:style w:type="character" w:styleId="CommentReference">
    <w:name w:val="annotation reference"/>
    <w:basedOn w:val="DefaultParagraphFont"/>
    <w:uiPriority w:val="99"/>
    <w:semiHidden/>
    <w:unhideWhenUsed/>
    <w:rsid w:val="00B27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D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A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19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  <w:style w:type="paragraph" w:styleId="ListParagraph">
    <w:name w:val="List Paragraph"/>
    <w:basedOn w:val="Normal"/>
    <w:uiPriority w:val="34"/>
    <w:qFormat/>
    <w:rsid w:val="005F6A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A49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9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926"/>
    <w:rPr>
      <w:vertAlign w:val="superscript"/>
    </w:rPr>
  </w:style>
  <w:style w:type="table" w:styleId="TableGrid">
    <w:name w:val="Table Grid"/>
    <w:basedOn w:val="TableNormal"/>
    <w:uiPriority w:val="39"/>
    <w:rsid w:val="00254D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A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5E"/>
  </w:style>
  <w:style w:type="paragraph" w:styleId="Footer">
    <w:name w:val="footer"/>
    <w:basedOn w:val="Normal"/>
    <w:link w:val="FooterChar"/>
    <w:uiPriority w:val="99"/>
    <w:unhideWhenUsed/>
    <w:rsid w:val="00BE6A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5E"/>
  </w:style>
  <w:style w:type="paragraph" w:styleId="NoSpacing">
    <w:name w:val="No Spacing"/>
    <w:uiPriority w:val="1"/>
    <w:qFormat/>
    <w:rsid w:val="000D77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Sue17</b:Tag>
    <b:SourceType>Report</b:SourceType>
    <b:Guid>{6316F4A7-FACA-7F4F-8420-A0D9A825B061}</b:Guid>
    <b:Author>
      <b:Author>
        <b:NameList>
          <b:Person>
            <b:Last>Thomson</b:Last>
            <b:First>Sue</b:First>
          </b:Person>
          <b:Person>
            <b:Last>Bortoli</b:Last>
            <b:First>Lisa</b:First>
            <b:Middle>De</b:Middle>
          </b:Person>
          <b:Person>
            <b:Last>Underwood</b:Last>
            <b:First>Catherine</b:First>
          </b:Person>
        </b:NameList>
      </b:Author>
    </b:Author>
    <b:Title>PISA 2015: Reporting Australia’s results</b:Title>
    <b:Institution>Australian Council for Educational Research</b:Institution>
    <b:Year>2017</b:Year>
    <b:Publisher>Australian Council for Educational Research</b:Publisher>
    <b:City>Camberwell, Victoria</b:City>
    <b:RefOrder>3</b:RefOrder>
  </b:Source>
  <b:Source>
    <b:Tag>Pau02</b:Tag>
    <b:SourceType>JournalArticle</b:SourceType>
    <b:Guid>{114DCC2F-9682-A641-9C5F-B95227C87845}</b:Guid>
    <b:Author>
      <b:Author>
        <b:NameList>
          <b:Person>
            <b:Last>Paulhus</b:Last>
            <b:First>D.</b:First>
            <b:Middle>L.</b:Middle>
          </b:Person>
        </b:NameList>
      </b:Author>
      <b:Editor>
        <b:NameList>
          <b:Person>
            <b:Last>Braun</b:Last>
            <b:First>H.</b:First>
            <b:Middle>I.</b:Middle>
          </b:Person>
          <b:Person>
            <b:Last>Jackson</b:Last>
            <b:First>D.</b:First>
            <b:Middle>N.</b:Middle>
          </b:Person>
          <b:Person>
            <b:Last>Wiley</b:Last>
            <b:First>D.</b:First>
            <b:Middle>E.</b:Middle>
          </b:Person>
        </b:NameList>
      </b:Editor>
    </b:Author>
    <b:Title>Socially desirable responding: The evolution of a construct</b:Title>
    <b:JournalName>The role of constructs in psychological and educational measurement</b:JournalName>
    <b:City>Mahwah, NJ</b:City>
    <b:Year>2002</b:Year>
    <b:Pages>49-69</b:Pages>
    <b:RefOrder>7</b:RefOrder>
  </b:Source>
  <b:Source>
    <b:Tag>Lud13</b:Tag>
    <b:SourceType>JournalArticle</b:SourceType>
    <b:Guid>{04299E67-62AF-1842-AAE2-02E23A34F5BA}</b:Guid>
    <b:Author>
      <b:Author>
        <b:NameList>
          <b:Person>
            <b:Last>Ludeke</b:Last>
            <b:First>S.</b:First>
            <b:Middle>G.</b:Middle>
          </b:Person>
          <b:Person>
            <b:Last>Weisberg</b:Last>
            <b:First>Y.</b:First>
            <b:Middle>J.</b:Middle>
          </b:Person>
          <b:Person>
            <b:Last>DeYoung</b:Last>
            <b:First>C.</b:First>
            <b:Middle>G.</b:Middle>
          </b:Person>
        </b:NameList>
      </b:Author>
    </b:Author>
    <b:Title>Idiographically desirable responding: Individual differences in perceived trait desirability predict overclaiming</b:Title>
    <b:JournalName>European Journal of Personality</b:JournalName>
    <b:Year>2013</b:Year>
    <b:Pages>580-592</b:Pages>
    <b:RefOrder>8</b:RefOrder>
  </b:Source>
  <b:Source>
    <b:Tag>Wat95</b:Tag>
    <b:SourceType>JournalArticle</b:SourceType>
    <b:Guid>{6D11D48F-343A-4E47-9FDE-263AC0F8A2D7}</b:Guid>
    <b:Author>
      <b:Author>
        <b:NameList>
          <b:Person>
            <b:Last>Watkins</b:Last>
            <b:First>D.</b:First>
          </b:Person>
          <b:Person>
            <b:Last>Cheung</b:Last>
            <b:First>S.</b:First>
          </b:Person>
        </b:NameList>
      </b:Author>
    </b:Author>
    <b:Title>Culture, gender, and response bias: An analysis of re-sponses to the self-description questionnaire</b:Title>
    <b:JournalName>Journal of Cross-Cultural Psychology</b:JournalName>
    <b:Year>1995</b:Year>
    <b:Pages>490</b:Pages>
    <b:RefOrder>9</b:RefOrder>
  </b:Source>
  <b:Source>
    <b:Tag>Bea00</b:Tag>
    <b:SourceType>JournalArticle</b:SourceType>
    <b:Guid>{C0097913-D181-CE4B-90A6-79C910EFFABF}</b:Guid>
    <b:Author>
      <b:Author>
        <b:NameList>
          <b:Person>
            <b:Last>Beaton</b:Last>
            <b:First>Dorcas</b:First>
            <b:Middle>E.</b:Middle>
          </b:Person>
          <b:Person>
            <b:Last>Bombardier</b:Last>
            <b:First>Claire</b:First>
          </b:Person>
          <b:Person>
            <b:Last>Guillemin</b:Last>
            <b:First>Francis</b:First>
          </b:Person>
          <b:Person>
            <b:Last>Ferraz</b:Last>
            <b:First>Marcos</b:First>
            <b:Middle>Bosi</b:Middle>
          </b:Person>
        </b:NameList>
      </b:Author>
    </b:Author>
    <b:Title>Guidelines for the process of cross-cultural adaptation of self-report measures</b:Title>
    <b:Year>2000</b:Year>
    <b:JournalName>SPINE</b:JournalName>
    <b:Pages>3186-3191</b:Pages>
    <b:RefOrder>1</b:RefOrder>
  </b:Source>
  <b:Source>
    <b:Tag>Haa05</b:Tag>
    <b:SourceType>Report</b:SourceType>
    <b:Guid>{464D02C5-B4BA-8E40-9706-23EB24674BC4}</b:Guid>
    <b:Author>
      <b:Author>
        <b:NameList>
          <b:Person>
            <b:Last>Haahr</b:Last>
            <b:First>J.</b:First>
            <b:Middle>H.</b:Middle>
          </b:Person>
          <b:Person>
            <b:Last>Nielsen</b:Last>
            <b:First>T.</b:First>
            <b:Middle>K.</b:Middle>
          </b:Person>
          <b:Person>
            <b:Last>Hansen</b:Last>
            <b:First>M.</b:First>
            <b:Middle>E.</b:Middle>
          </b:Person>
          <b:Person>
            <b:Last>Nielsen</b:Last>
            <b:First>S.</b:First>
            <b:Middle>T.</b:Middle>
          </b:Person>
        </b:NameList>
      </b:Author>
    </b:Author>
    <b:Title>Explaining student performance: Evidence from the international PISA, TIMSS and PIRLS surveys</b:Title>
    <b:Institution>Danish Technological Institute</b:Institution>
    <b:Year>2005</b:Year>
    <b:RefOrder>4</b:RefOrder>
  </b:Source>
  <b:Source>
    <b:Tag>Tom</b:Tag>
    <b:SourceType>Report</b:SourceType>
    <b:Guid>{4B86255D-1C70-AC4C-A786-4D60FA1F80CF}</b:Guid>
    <b:Author>
      <b:Author>
        <b:NameList>
          <b:Person>
            <b:Last>Loveless</b:Last>
            <b:First>Tom</b:First>
          </b:Person>
        </b:NameList>
      </b:Author>
    </b:Author>
    <b:Title>The 2017 Brown Center report on American education: How well are American students learning?</b:Title>
    <b:Institution>The Brookings Institution</b:Institution>
    <b:Publisher>The Brookings Institution</b:Publisher>
    <b:City>Washington D.C.</b:City>
    <b:Year>2017</b:Year>
    <b:RefOrder>2</b:RefOrder>
  </b:Source>
  <b:Source>
    <b:Tag>Ste15</b:Tag>
    <b:SourceType>JournalArticle</b:SourceType>
    <b:Guid>{E6DA3C6E-969B-474B-9D63-E614293E3F28}</b:Guid>
    <b:Title>Does the over-claiming questionnaire measure overclaiming? Absent convergent validity in a large community sample</b:Title>
    <b:Year>2015</b:Year>
    <b:Author>
      <b:Author>
        <b:NameList>
          <b:Person>
            <b:Last>Ludeke</b:Last>
            <b:First>Steven</b:First>
          </b:Person>
          <b:Person>
            <b:Last>Makransky</b:Last>
            <b:First>Guido</b:First>
          </b:Person>
        </b:NameList>
      </b:Author>
    </b:Author>
    <b:JournalName>Psychological Assessment</b:JournalName>
    <b:RefOrder>5</b:RefOrder>
  </b:Source>
  <b:Source>
    <b:Tag>Jav07</b:Tag>
    <b:SourceType>JournalArticle</b:SourceType>
    <b:Guid>{546BDE7C-EE2D-7D40-9BE4-A5BF035E655A}</b:Guid>
    <b:Author>
      <b:Author>
        <b:NameList>
          <b:Person>
            <b:Last>Javaras</b:Last>
            <b:First>K.</b:First>
            <b:Middle>N.</b:Middle>
          </b:Person>
          <b:Person>
            <b:Last>Ripley</b:Last>
            <b:First>B.</b:First>
            <b:Middle>D.</b:Middle>
          </b:Person>
        </b:NameList>
      </b:Author>
    </b:Author>
    <b:Title>An "Unfolding" latent variable model for likert attitude data: Drawing inferences adjusted for response style</b:Title>
    <b:JournalName>Journal of the American Statistical Association</b:JournalName>
    <b:Year>2007</b:Year>
    <b:Pages>454-463</b:Pages>
    <b:RefOrder>11</b:RefOrder>
  </b:Source>
  <b:Source>
    <b:Tag>Kin04</b:Tag>
    <b:SourceType>JournalArticle</b:SourceType>
    <b:Guid>{C7409EF4-D767-1043-B539-F77D0E3FEB11}</b:Guid>
    <b:Author>
      <b:Author>
        <b:NameList>
          <b:Person>
            <b:Last>King</b:Last>
            <b:First>G.</b:First>
          </b:Person>
          <b:Person>
            <b:Last>Murray</b:Last>
            <b:First>C.</b:First>
            <b:Middle>J. L.</b:Middle>
          </b:Person>
          <b:Person>
            <b:Last>Salomon</b:Last>
            <b:First>J.</b:First>
            <b:Middle>A.</b:Middle>
          </b:Person>
          <b:Person>
            <b:Last>Tandon</b:Last>
            <b:First>A.</b:First>
          </b:Person>
        </b:NameList>
      </b:Author>
    </b:Author>
    <b:Title>Enhancing the validity and cross-cultural comparability of measurement in survey research</b:Title>
    <b:JournalName>American Political Science Review</b:JournalName>
    <b:Year>2004</b:Year>
    <b:Pages>341-355</b:Pages>
    <b:RefOrder>12</b:RefOrder>
  </b:Source>
  <b:Source>
    <b:Tag>Mar92</b:Tag>
    <b:SourceType>JournalArticle</b:SourceType>
    <b:Guid>{16181930-9458-0A43-AEE0-9459C0C98C8E}</b:Guid>
    <b:Author>
      <b:Author>
        <b:NameList>
          <b:Person>
            <b:Last>Marin</b:Last>
            <b:First>G.</b:First>
          </b:Person>
          <b:Person>
            <b:Last>Gamba</b:Last>
            <b:First>R.</b:First>
            <b:Middle>J.</b:Middle>
          </b:Person>
          <b:Person>
            <b:Last>Marin</b:Last>
            <b:First>B.</b:First>
            <b:Middle>V.</b:Middle>
          </b:Person>
        </b:NameList>
      </b:Author>
    </b:Author>
    <b:Title>Extreme response style and acquiescence among hispanics: The role of acculturation and education</b:Title>
    <b:JournalName>Journal of Cross-Cultural Psychology</b:JournalName>
    <b:Year>1992</b:Year>
    <b:Pages>498-509</b:Pages>
    <b:RefOrder>10</b:RefOrder>
  </b:Source>
  <b:Source>
    <b:Tag>Ros01</b:Tag>
    <b:SourceType>JournalArticle</b:SourceType>
    <b:Guid>{857DEB4E-91E5-7940-8CC9-A4BB2C74BD6E}</b:Guid>
    <b:Author>
      <b:Author>
        <b:NameList>
          <b:Person>
            <b:Last>Rossi</b:Last>
            <b:First>P.</b:First>
            <b:Middle>E., Z. Gilula, and G. M. Allenby</b:Middle>
          </b:Person>
        </b:NameList>
      </b:Author>
    </b:Author>
    <b:Title>Overcoming scale usage heterogeneity: A Bayesian hierarchical approach</b:Title>
    <b:JournalName>Journal of the American Statistical Association</b:JournalName>
    <b:Year>2001</b:Year>
    <b:Pages>20-31</b:Pages>
    <b:RefOrder>18</b:RefOrder>
  </b:Source>
  <b:Source>
    <b:Tag>Che95</b:Tag>
    <b:SourceType>JournalArticle</b:SourceType>
    <b:Guid>{7F174107-BFBB-3C40-8737-11B57BA26C6A}</b:Guid>
    <b:Author>
      <b:Author>
        <b:NameList>
          <b:Person>
            <b:Last>Chen</b:Last>
            <b:First>C.</b:First>
          </b:Person>
          <b:Person>
            <b:Last>Lee</b:Last>
            <b:First>S.</b:First>
          </b:Person>
          <b:Person>
            <b:Last>Stevenson</b:Last>
            <b:First>H.</b:First>
            <b:Middle>W.</b:Middle>
          </b:Person>
        </b:NameList>
      </b:Author>
    </b:Author>
    <b:Title>Response style and cross-cultural comparisons of rating scales among east asian and north american students</b:Title>
    <b:JournalName>Psychological Science</b:JournalName>
    <b:Year>1995</b:Year>
    <b:Pages>170-175</b:Pages>
    <b:RefOrder>13</b:RefOrder>
  </b:Source>
  <b:Source>
    <b:Tag>Bro11</b:Tag>
    <b:SourceType>JournalArticle</b:SourceType>
    <b:Guid>{BD12F96F-9C6C-5149-B875-43716F95FAB8}</b:Guid>
    <b:Author>
      <b:Author>
        <b:NameList>
          <b:Person>
            <b:Last>Brown</b:Last>
            <b:First>A</b:First>
          </b:Person>
          <b:Person>
            <b:Last>Maydeu-Olivares</b:Last>
            <b:First>A</b:First>
          </b:Person>
        </b:NameList>
      </b:Author>
    </b:Author>
    <b:Title>Item response modeling of forced-choice questionnaires</b:Title>
    <b:JournalName>Educational and Psychological Measurement</b:JournalName>
    <b:Year>2011</b:Year>
    <b:Pages>460-502</b:Pages>
    <b:RefOrder>16</b:RefOrder>
  </b:Source>
  <b:Source>
    <b:Tag>Che00</b:Tag>
    <b:SourceType>JournalArticle</b:SourceType>
    <b:Guid>{0D9585AB-7561-2B42-91E4-40FAA5E5FDBB}</b:Guid>
    <b:Author>
      <b:Author>
        <b:NameList>
          <b:Person>
            <b:Last>Cheung</b:Last>
            <b:First>G.</b:First>
            <b:Middle>W.</b:Middle>
          </b:Person>
          <b:Person>
            <b:Last>Rensvold</b:Last>
            <b:First>R.</b:First>
            <b:Middle>B.</b:Middle>
          </b:Person>
        </b:NameList>
      </b:Author>
    </b:Author>
    <b:Title>Assessing extreme and acquiescence response sets in cross-cultural research using structural equations modeling</b:Title>
    <b:JournalName>Journal of Cross-Cultural Psychology</b:JournalName>
    <b:Year>2000</b:Year>
    <b:Pages>187-212</b:Pages>
    <b:RefOrder>17</b:RefOrder>
  </b:Source>
  <b:Source>
    <b:Tag>Jia16</b:Tag>
    <b:SourceType>JournalArticle</b:SourceType>
    <b:Guid>{9FF5BA88-5062-EA43-AC78-88F55E72B71D}</b:Guid>
    <b:Author>
      <b:Author>
        <b:NameList>
          <b:Person>
            <b:Last>He</b:Last>
            <b:First>Jia</b:First>
          </b:Person>
          <b:Person>
            <b:Last>Van de Vijver</b:Last>
            <b:First>Fons</b:First>
          </b:Person>
        </b:NameList>
      </b:Author>
    </b:Author>
    <b:Title>Correcting for scale usage differences among Latin American countries, Portugal, and Spain in PISA</b:Title>
    <b:JournalName>RELIEVE</b:JournalName>
    <b:Year>2016</b:Year>
    <b:RefOrder>19</b:RefOrder>
  </b:Source>
  <b:Source>
    <b:Tag>OEC14</b:Tag>
    <b:SourceType>Report</b:SourceType>
    <b:Guid>{FC3A6234-2E6C-3147-BDEB-1447E60A9840}</b:Guid>
    <b:Title>The PISA 2012 Technical Report</b:Title>
    <b:Publisher>OECD</b:Publisher>
    <b:City>Paris</b:City>
    <b:Year>2014</b:Year>
    <b:Author>
      <b:Author>
        <b:Corporate>OECD</b:Corporate>
      </b:Author>
    </b:Author>
    <b:Institution>OECD</b:Institution>
    <b:RefOrder>20</b:RefOrder>
  </b:Source>
  <b:Source>
    <b:Tag>Kyl14</b:Tag>
    <b:SourceType>JournalArticle</b:SourceType>
    <b:Guid>{60F0FEC2-C071-4F41-A8A0-BB4410E51D28}</b:Guid>
    <b:Author>
      <b:Author>
        <b:NameList>
          <b:Person>
            <b:Last>Kyllonen</b:Last>
            <b:First>Patrick</b:First>
            <b:Middle>C.</b:Middle>
          </b:Person>
          <b:Person>
            <b:Last>Bertling</b:Last>
            <b:First>Jonas</b:First>
            <b:Middle>P.</b:Middle>
          </b:Person>
        </b:NameList>
      </b:Author>
      <b:Editor>
        <b:NameList>
          <b:Person>
            <b:Last>Rutkowski</b:Last>
            <b:First>Leslie</b:First>
          </b:Person>
          <b:Person>
            <b:Last>von Davier</b:Last>
            <b:First>Matthias</b:First>
          </b:Person>
          <b:Person>
            <b:Last>Rutkowski</b:Last>
            <b:First>David</b:First>
          </b:Person>
        </b:NameList>
      </b:Editor>
    </b:Author>
    <b:Title>Innovative questionnaire assessment methods to increase cross-country comparability</b:Title>
    <b:Publisher>CRC Press</b:Publisher>
    <b:City>Boca Raton</b:City>
    <b:Year>2014</b:Year>
    <b:StandardNumber>277-285</b:StandardNumber>
    <b:JournalName>Handbook of International Large-Scale Assessment: Background, Technical Issues, and Methods of Data Analysis</b:JournalName>
    <b:RefOrder>15</b:RefOrder>
  </b:Source>
  <b:Source>
    <b:Tag>Pau03</b:Tag>
    <b:SourceType>JournalArticle</b:SourceType>
    <b:Guid>{01492921-608F-A04F-9A25-147693A87DD8}</b:Guid>
    <b:Author>
      <b:Author>
        <b:NameList>
          <b:Person>
            <b:Last>Paulhus</b:Last>
            <b:First>D.</b:First>
            <b:Middle>L.</b:Middle>
          </b:Person>
          <b:Person>
            <b:Last>Harms</b:Last>
            <b:First>P.</b:First>
            <b:Middle>D.</b:Middle>
          </b:Person>
          <b:Person>
            <b:Last>Bruce</b:Last>
            <b:First>M.</b:First>
            <b:Middle>N.</b:Middle>
          </b:Person>
          <b:Person>
            <b:Last>Lysy</b:Last>
            <b:First>D.</b:First>
            <b:Middle>C.</b:Middle>
          </b:Person>
        </b:NameList>
      </b:Author>
    </b:Author>
    <b:Title>The over-claiming technique: Measuring self-enhancement independent of ability</b:Title>
    <b:JournalName>Journal of Personality and Social Psychology</b:JournalName>
    <b:Year>2003</b:Year>
    <b:Pages>890-904</b:Pages>
    <b:RefOrder>21</b:RefOrder>
  </b:Source>
  <b:Source>
    <b:Tag>Zim77</b:Tag>
    <b:SourceType>JournalArticle</b:SourceType>
    <b:Guid>{D595C210-DEA9-E448-BF2E-C3813B18DA1E}</b:Guid>
    <b:Author>
      <b:Author>
        <b:NameList>
          <b:Person>
            <b:Last>Zimmerman</b:Last>
            <b:First>J.</b:First>
          </b:Person>
          <b:Person>
            <b:Last>P.K.Broder</b:Last>
          </b:Person>
          <b:Person>
            <b:Last>Shaughnessy</b:Last>
            <b:First>J.J.</b:First>
          </b:Person>
          <b:Person>
            <b:Last>Underwood</b:Last>
            <b:First>B.J.</b:First>
          </b:Person>
        </b:NameList>
      </b:Author>
    </b:Author>
    <b:Title>A recognition test of vocabulary using signal-detection measures, and some correlates of word and nonword recognition</b:Title>
    <b:JournalName>Intelligence</b:JournalName>
    <b:Year>1977</b:Year>
    <b:Pages>5-31</b:Pages>
    <b:RefOrder>22</b:RefOrder>
  </b:Source>
  <b:Source>
    <b:Tag>Jac09</b:Tag>
    <b:SourceType>JournalArticle</b:SourceType>
    <b:Guid>{2770C3D1-BCD8-8742-87A1-038106E15C16}</b:Guid>
    <b:Author>
      <b:Author>
        <b:NameList>
          <b:Person>
            <b:Last>Buckley</b:Last>
            <b:First>Jack</b:First>
          </b:Person>
        </b:NameList>
      </b:Author>
    </b:Author>
    <b:Title>Cross-national response styles in international educational assessments: Evidence from pisa 2006</b:Title>
    <b:Year>2009</b:Year>
    <b:RefOrder>6</b:RefOrder>
  </b:Source>
  <b:Source>
    <b:Tag>Jia17</b:Tag>
    <b:SourceType>JournalArticle</b:SourceType>
    <b:Guid>{2CB18C24-51B0-42A6-A172-157703C5C354}</b:Guid>
    <b:Author>
      <b:Author>
        <b:NameList>
          <b:Person>
            <b:Last>He</b:Last>
            <b:First>Jia</b:First>
          </b:Person>
          <b:Person>
            <b:Last>Buchholz</b:Last>
            <b:First>Janine</b:First>
          </b:Person>
          <b:Person>
            <b:Last>Klieme</b:Last>
            <b:First>Eckhard</b:First>
          </b:Person>
        </b:NameList>
      </b:Author>
    </b:Author>
    <b:Title>Effects of anchoring vignettes on comparability and predictive validity of student self-reports in 64 cultures</b:Title>
    <b:JournalName>Journal of Cross-Cultural Psychology</b:JournalName>
    <b:Year>2017</b:Year>
    <b:Pages>319-334</b:Pages>
    <b:LCID>en-US</b:LCID>
    <b:RefOrder>14</b:RefOrder>
  </b:Source>
</b:Sources>
</file>

<file path=customXml/itemProps1.xml><?xml version="1.0" encoding="utf-8"?>
<ds:datastoreItem xmlns:ds="http://schemas.openxmlformats.org/officeDocument/2006/customXml" ds:itemID="{516CC731-5617-480F-9043-F70930AF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7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Miller, David</dc:creator>
  <cp:lastModifiedBy>Hahn, Martin</cp:lastModifiedBy>
  <cp:revision>67</cp:revision>
  <dcterms:created xsi:type="dcterms:W3CDTF">2018-07-21T00:50:00Z</dcterms:created>
  <dcterms:modified xsi:type="dcterms:W3CDTF">2018-07-23T14:33:00Z</dcterms:modified>
</cp:coreProperties>
</file>